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549"/>
        <w:tblW w:w="1010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52"/>
        <w:gridCol w:w="3534"/>
        <w:gridCol w:w="139"/>
        <w:gridCol w:w="3600"/>
        <w:gridCol w:w="810"/>
        <w:gridCol w:w="270"/>
      </w:tblGrid>
      <w:tr w:rsidR="00971E9D" w:rsidRPr="000833B1" w:rsidTr="007D31D0">
        <w:trPr>
          <w:trHeight w:hRule="exact" w:val="288"/>
          <w:tblHeader/>
        </w:trPr>
        <w:tc>
          <w:tcPr>
            <w:tcW w:w="10105" w:type="dxa"/>
            <w:gridSpan w:val="6"/>
            <w:shd w:val="clear" w:color="auto" w:fill="DBE5F1" w:themeFill="accent1" w:themeFillTint="33"/>
            <w:vAlign w:val="bottom"/>
          </w:tcPr>
          <w:p w:rsidR="00971E9D" w:rsidRPr="002D2BFE" w:rsidRDefault="006028D3" w:rsidP="006028D3">
            <w:pPr>
              <w:pStyle w:val="ContactInfo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noProof/>
                <w:lang w:bidi="he-IL"/>
              </w:rPr>
              <w:t>266 NAHAL ZOFIT ST.</w:t>
            </w:r>
            <w:r w:rsidR="002D2BFE">
              <w:rPr>
                <w:rFonts w:asciiTheme="majorHAnsi" w:hAnsiTheme="majorHAnsi"/>
                <w:b/>
                <w:bCs/>
                <w:noProof/>
                <w:lang w:bidi="he-IL"/>
              </w:rPr>
              <w:t xml:space="preserve"> PO.B. </w:t>
            </w:r>
            <w:r>
              <w:rPr>
                <w:rFonts w:asciiTheme="majorHAnsi" w:hAnsiTheme="majorHAnsi"/>
                <w:b/>
                <w:bCs/>
                <w:noProof/>
                <w:lang w:bidi="he-IL"/>
              </w:rPr>
              <w:t>666</w:t>
            </w:r>
            <w:r w:rsidR="002D2BFE">
              <w:rPr>
                <w:rFonts w:asciiTheme="majorHAnsi" w:hAnsiTheme="majorHAnsi"/>
                <w:b/>
                <w:bCs/>
                <w:noProof/>
                <w:lang w:bidi="he-IL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noProof/>
                <w:lang w:bidi="he-IL"/>
              </w:rPr>
              <w:t>ESHTA’OL</w:t>
            </w:r>
            <w:r w:rsidR="002D2BFE">
              <w:rPr>
                <w:rFonts w:asciiTheme="majorHAnsi" w:hAnsiTheme="majorHAnsi"/>
                <w:b/>
                <w:bCs/>
                <w:noProof/>
                <w:lang w:bidi="he-IL"/>
              </w:rPr>
              <w:t>, 9</w:t>
            </w:r>
            <w:r>
              <w:rPr>
                <w:rFonts w:asciiTheme="majorHAnsi" w:hAnsiTheme="majorHAnsi"/>
                <w:b/>
                <w:bCs/>
                <w:noProof/>
                <w:lang w:bidi="he-IL"/>
              </w:rPr>
              <w:t>9775</w:t>
            </w:r>
            <w:r w:rsidR="002D2BFE">
              <w:rPr>
                <w:rFonts w:asciiTheme="majorHAnsi" w:hAnsiTheme="majorHAnsi"/>
                <w:b/>
                <w:bCs/>
                <w:noProof/>
                <w:lang w:bidi="he-IL"/>
              </w:rPr>
              <w:t xml:space="preserve">  M: +972 (52) 952-1555   </w:t>
            </w:r>
            <w:r>
              <w:rPr>
                <w:rFonts w:asciiTheme="majorHAnsi" w:hAnsiTheme="majorHAnsi"/>
                <w:b/>
                <w:bCs/>
                <w:noProof/>
                <w:lang w:bidi="he-IL"/>
              </w:rPr>
              <w:t>YARA@YARATHECOACH.COM</w:t>
            </w:r>
          </w:p>
        </w:tc>
      </w:tr>
      <w:tr w:rsidR="001B1B45" w:rsidRPr="000833B1" w:rsidTr="007D31D0">
        <w:trPr>
          <w:trHeight w:hRule="exact" w:val="288"/>
          <w:tblHeader/>
        </w:trPr>
        <w:tc>
          <w:tcPr>
            <w:tcW w:w="10105" w:type="dxa"/>
            <w:gridSpan w:val="6"/>
            <w:shd w:val="clear" w:color="auto" w:fill="auto"/>
            <w:vAlign w:val="bottom"/>
          </w:tcPr>
          <w:p w:rsidR="001B1B45" w:rsidRPr="001B1B45" w:rsidRDefault="001B1B45" w:rsidP="001B1B45">
            <w:pPr>
              <w:pStyle w:val="YourName"/>
              <w:rPr>
                <w:rFonts w:asciiTheme="majorHAnsi" w:hAnsiTheme="majorHAnsi"/>
              </w:rPr>
            </w:pPr>
          </w:p>
        </w:tc>
      </w:tr>
      <w:tr w:rsidR="001B1B45" w:rsidRPr="000833B1" w:rsidTr="007D31D0">
        <w:trPr>
          <w:trHeight w:hRule="exact" w:val="288"/>
          <w:tblHeader/>
        </w:trPr>
        <w:tc>
          <w:tcPr>
            <w:tcW w:w="10105" w:type="dxa"/>
            <w:gridSpan w:val="6"/>
            <w:shd w:val="clear" w:color="auto" w:fill="auto"/>
            <w:vAlign w:val="bottom"/>
          </w:tcPr>
          <w:p w:rsidR="001B1B45" w:rsidRPr="001B1B45" w:rsidRDefault="001B1B45" w:rsidP="001B1B45">
            <w:pPr>
              <w:pStyle w:val="YourName"/>
              <w:rPr>
                <w:rFonts w:asciiTheme="majorHAnsi" w:hAnsiTheme="majorHAnsi"/>
              </w:rPr>
            </w:pPr>
          </w:p>
        </w:tc>
      </w:tr>
      <w:tr w:rsidR="00971E9D" w:rsidRPr="000833B1" w:rsidTr="007D31D0">
        <w:trPr>
          <w:trHeight w:hRule="exact" w:val="720"/>
          <w:tblHeader/>
        </w:trPr>
        <w:tc>
          <w:tcPr>
            <w:tcW w:w="10105" w:type="dxa"/>
            <w:gridSpan w:val="6"/>
            <w:tcBorders>
              <w:bottom w:val="single" w:sz="4" w:space="0" w:color="auto"/>
            </w:tcBorders>
            <w:vAlign w:val="bottom"/>
          </w:tcPr>
          <w:p w:rsidR="00971E9D" w:rsidRPr="001B1B45" w:rsidRDefault="002D2BFE" w:rsidP="002D2BFE">
            <w:pPr>
              <w:pStyle w:val="YourName"/>
              <w:rPr>
                <w:rFonts w:asciiTheme="majorHAnsi" w:hAnsiTheme="majorHAnsi"/>
                <w:b/>
                <w:bCs/>
              </w:rPr>
            </w:pPr>
            <w:r w:rsidRPr="001B1B45">
              <w:rPr>
                <w:rFonts w:asciiTheme="majorHAnsi" w:hAnsiTheme="majorHAnsi"/>
                <w:b/>
                <w:bCs/>
              </w:rPr>
              <w:t>Y A R A   M I Z R A H I</w:t>
            </w:r>
            <w:r w:rsidR="00416FC0">
              <w:rPr>
                <w:rFonts w:asciiTheme="majorHAnsi" w:hAnsiTheme="majorHAnsi"/>
                <w:b/>
                <w:bCs/>
              </w:rPr>
              <w:t xml:space="preserve"> (BEN-HAIM)</w:t>
            </w:r>
          </w:p>
        </w:tc>
      </w:tr>
      <w:tr w:rsidR="00971E9D" w:rsidRPr="000833B1" w:rsidTr="007D31D0">
        <w:tc>
          <w:tcPr>
            <w:tcW w:w="1752" w:type="dxa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971E9D" w:rsidRPr="000833B1" w:rsidRDefault="00BD09A5" w:rsidP="00BD09A5">
            <w:pPr>
              <w:pStyle w:val="1"/>
              <w:jc w:val="left"/>
              <w:rPr>
                <w:rFonts w:asciiTheme="majorHAnsi" w:hAnsiTheme="majorHAnsi"/>
              </w:rPr>
            </w:pPr>
            <w:r w:rsidRPr="000833B1">
              <w:rPr>
                <w:rFonts w:asciiTheme="majorHAnsi" w:hAnsiTheme="majorHAnsi"/>
              </w:rPr>
              <w:t xml:space="preserve">Professional </w:t>
            </w:r>
            <w:r>
              <w:rPr>
                <w:rFonts w:asciiTheme="majorHAnsi" w:hAnsiTheme="majorHAnsi"/>
              </w:rPr>
              <w:t>History</w:t>
            </w:r>
          </w:p>
        </w:tc>
        <w:tc>
          <w:tcPr>
            <w:tcW w:w="8353" w:type="dxa"/>
            <w:gridSpan w:val="5"/>
            <w:tcBorders>
              <w:top w:val="single" w:sz="4" w:space="0" w:color="auto"/>
            </w:tcBorders>
            <w:vAlign w:val="bottom"/>
          </w:tcPr>
          <w:p w:rsidR="00CA0A2B" w:rsidRPr="00CA0A2B" w:rsidRDefault="00416FC0" w:rsidP="00A43F2F">
            <w:pPr>
              <w:pStyle w:val="a0"/>
              <w:rPr>
                <w:rFonts w:asciiTheme="majorHAnsi" w:hAnsiTheme="majorHAnsi"/>
                <w:spacing w:val="-5"/>
                <w:szCs w:val="20"/>
              </w:rPr>
            </w:pPr>
            <w:r w:rsidRPr="00CA0A2B">
              <w:rPr>
                <w:rFonts w:asciiTheme="majorHAnsi" w:hAnsiTheme="majorHAnsi"/>
                <w:b/>
                <w:bCs/>
                <w:spacing w:val="10"/>
              </w:rPr>
              <w:t xml:space="preserve">Group </w:t>
            </w:r>
            <w:r w:rsidR="00C9636D">
              <w:rPr>
                <w:rFonts w:asciiTheme="majorHAnsi" w:hAnsiTheme="majorHAnsi"/>
                <w:b/>
                <w:bCs/>
                <w:spacing w:val="10"/>
              </w:rPr>
              <w:t>F</w:t>
            </w:r>
            <w:r w:rsidRPr="00CA0A2B">
              <w:rPr>
                <w:rFonts w:asciiTheme="majorHAnsi" w:hAnsiTheme="majorHAnsi"/>
                <w:b/>
                <w:bCs/>
                <w:spacing w:val="10"/>
              </w:rPr>
              <w:t xml:space="preserve">acilitator </w:t>
            </w:r>
            <w:r w:rsidR="00A43F2F">
              <w:rPr>
                <w:rFonts w:asciiTheme="majorHAnsi" w:hAnsiTheme="majorHAnsi"/>
                <w:b/>
                <w:bCs/>
                <w:spacing w:val="10"/>
              </w:rPr>
              <w:t>&amp;</w:t>
            </w:r>
            <w:r w:rsidR="00A43F2F">
              <w:rPr>
                <w:rFonts w:asciiTheme="majorHAnsi" w:hAnsiTheme="majorHAnsi"/>
                <w:b/>
                <w:bCs/>
                <w:spacing w:val="10"/>
              </w:rPr>
              <w:t xml:space="preserve"> </w:t>
            </w:r>
            <w:r w:rsidRPr="00CA0A2B">
              <w:rPr>
                <w:rFonts w:asciiTheme="majorHAnsi" w:hAnsiTheme="majorHAnsi"/>
                <w:b/>
                <w:bCs/>
                <w:spacing w:val="10"/>
              </w:rPr>
              <w:t xml:space="preserve">Executive </w:t>
            </w:r>
            <w:r w:rsidR="00C9636D" w:rsidRPr="00CA0A2B">
              <w:rPr>
                <w:rFonts w:asciiTheme="majorHAnsi" w:hAnsiTheme="majorHAnsi"/>
                <w:b/>
                <w:bCs/>
                <w:spacing w:val="10"/>
              </w:rPr>
              <w:t xml:space="preserve"> </w:t>
            </w:r>
            <w:r w:rsidR="00C9636D">
              <w:rPr>
                <w:rFonts w:asciiTheme="majorHAnsi" w:hAnsiTheme="majorHAnsi"/>
                <w:b/>
                <w:bCs/>
                <w:spacing w:val="10"/>
              </w:rPr>
              <w:t>C</w:t>
            </w:r>
            <w:r w:rsidR="00C9636D" w:rsidRPr="00CA0A2B">
              <w:rPr>
                <w:rFonts w:asciiTheme="majorHAnsi" w:hAnsiTheme="majorHAnsi"/>
                <w:b/>
                <w:bCs/>
                <w:spacing w:val="10"/>
              </w:rPr>
              <w:t>oach</w:t>
            </w:r>
            <w:r w:rsidR="00C9636D" w:rsidRPr="00CA0A2B">
              <w:rPr>
                <w:rFonts w:asciiTheme="majorHAnsi" w:hAnsiTheme="majorHAnsi"/>
                <w:spacing w:val="-5"/>
                <w:szCs w:val="20"/>
              </w:rPr>
              <w:t xml:space="preserve"> </w:t>
            </w:r>
            <w:r w:rsidRPr="00CA0A2B">
              <w:rPr>
                <w:rFonts w:asciiTheme="majorHAnsi" w:hAnsiTheme="majorHAnsi"/>
                <w:spacing w:val="-5"/>
                <w:szCs w:val="20"/>
              </w:rPr>
              <w:t xml:space="preserve">2010-2013 </w:t>
            </w:r>
          </w:p>
          <w:p w:rsidR="00416FC0" w:rsidRPr="00EE3CA7" w:rsidRDefault="00E92234" w:rsidP="00C9636D">
            <w:pPr>
              <w:pStyle w:val="BulletedListItem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Facilitating  </w:t>
            </w:r>
            <w:r w:rsidR="00416FC0" w:rsidRPr="00EE3CA7">
              <w:rPr>
                <w:rFonts w:asciiTheme="majorHAnsi" w:hAnsiTheme="majorHAnsi"/>
              </w:rPr>
              <w:t>courses</w:t>
            </w:r>
            <w:r w:rsidR="00CA0A2B">
              <w:rPr>
                <w:rFonts w:asciiTheme="majorHAnsi" w:hAnsiTheme="majorHAnsi"/>
              </w:rPr>
              <w:t xml:space="preserve"> </w:t>
            </w:r>
            <w:r w:rsidR="00C9636D">
              <w:rPr>
                <w:rFonts w:asciiTheme="majorHAnsi" w:hAnsiTheme="majorHAnsi"/>
              </w:rPr>
              <w:t xml:space="preserve">for group coaching </w:t>
            </w:r>
            <w:r w:rsidR="00CA0A2B">
              <w:rPr>
                <w:rFonts w:asciiTheme="majorHAnsi" w:hAnsiTheme="majorHAnsi"/>
              </w:rPr>
              <w:t>in organizations and corporates</w:t>
            </w:r>
          </w:p>
          <w:p w:rsidR="00416FC0" w:rsidRPr="00EE3CA7" w:rsidRDefault="00416FC0" w:rsidP="006C73BD">
            <w:pPr>
              <w:pStyle w:val="BulletedListItem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EE3CA7">
              <w:rPr>
                <w:rFonts w:asciiTheme="majorHAnsi" w:hAnsiTheme="majorHAnsi"/>
              </w:rPr>
              <w:t xml:space="preserve">Training coaches </w:t>
            </w:r>
            <w:r w:rsidR="00C9636D">
              <w:rPr>
                <w:rFonts w:asciiTheme="majorHAnsi" w:hAnsiTheme="majorHAnsi"/>
              </w:rPr>
              <w:t xml:space="preserve">for </w:t>
            </w:r>
            <w:r w:rsidR="00EA0884" w:rsidRPr="00EE3CA7">
              <w:rPr>
                <w:rFonts w:asciiTheme="majorHAnsi" w:hAnsiTheme="majorHAnsi"/>
              </w:rPr>
              <w:t xml:space="preserve"> the Israeli </w:t>
            </w:r>
            <w:r w:rsidR="00EE3CA7">
              <w:rPr>
                <w:rFonts w:asciiTheme="majorHAnsi" w:hAnsiTheme="majorHAnsi"/>
              </w:rPr>
              <w:t>C</w:t>
            </w:r>
            <w:r w:rsidR="00EA0884" w:rsidRPr="00EE3CA7">
              <w:rPr>
                <w:rFonts w:asciiTheme="majorHAnsi" w:hAnsiTheme="majorHAnsi"/>
              </w:rPr>
              <w:t xml:space="preserve">oaching </w:t>
            </w:r>
            <w:r w:rsidR="00EE3CA7">
              <w:rPr>
                <w:rFonts w:asciiTheme="majorHAnsi" w:hAnsiTheme="majorHAnsi"/>
              </w:rPr>
              <w:t>C</w:t>
            </w:r>
            <w:r w:rsidR="00EA0884" w:rsidRPr="00EE3CA7">
              <w:rPr>
                <w:rFonts w:asciiTheme="majorHAnsi" w:hAnsiTheme="majorHAnsi"/>
              </w:rPr>
              <w:t>hamber</w:t>
            </w:r>
            <w:r w:rsidR="00C9636D">
              <w:rPr>
                <w:rFonts w:asciiTheme="majorHAnsi" w:hAnsiTheme="majorHAnsi"/>
              </w:rPr>
              <w:t xml:space="preserve"> certification</w:t>
            </w:r>
          </w:p>
          <w:p w:rsidR="00CA0A2B" w:rsidRDefault="00EA0884" w:rsidP="00163A21">
            <w:pPr>
              <w:pStyle w:val="BulletedListItem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EE3CA7">
              <w:rPr>
                <w:rFonts w:asciiTheme="majorHAnsi" w:hAnsiTheme="majorHAnsi"/>
              </w:rPr>
              <w:t>Coach</w:t>
            </w:r>
            <w:r w:rsidR="00C9636D">
              <w:rPr>
                <w:rFonts w:asciiTheme="majorHAnsi" w:hAnsiTheme="majorHAnsi"/>
              </w:rPr>
              <w:t>ing</w:t>
            </w:r>
            <w:r w:rsidRPr="00EE3CA7">
              <w:rPr>
                <w:rFonts w:asciiTheme="majorHAnsi" w:hAnsiTheme="majorHAnsi"/>
              </w:rPr>
              <w:t xml:space="preserve"> </w:t>
            </w:r>
            <w:r w:rsidR="00EE3CA7" w:rsidRPr="00EE3CA7">
              <w:rPr>
                <w:rFonts w:asciiTheme="majorHAnsi" w:hAnsiTheme="majorHAnsi"/>
              </w:rPr>
              <w:t>executives</w:t>
            </w:r>
            <w:r w:rsidRPr="00EE3CA7">
              <w:rPr>
                <w:rFonts w:asciiTheme="majorHAnsi" w:hAnsiTheme="majorHAnsi"/>
              </w:rPr>
              <w:t xml:space="preserve"> and mid-management </w:t>
            </w:r>
            <w:r w:rsidR="00EE3CA7">
              <w:rPr>
                <w:rFonts w:asciiTheme="majorHAnsi" w:hAnsiTheme="majorHAnsi"/>
              </w:rPr>
              <w:t>in corporates (financial and commercial)</w:t>
            </w:r>
            <w:r w:rsidR="00411CA1">
              <w:rPr>
                <w:rFonts w:asciiTheme="majorHAnsi" w:hAnsiTheme="majorHAnsi"/>
              </w:rPr>
              <w:t>, in Israel and worldwide</w:t>
            </w:r>
            <w:ins w:id="0" w:author="Ram Mizrahi" w:date="2013-07-01T11:54:00Z">
              <w:r w:rsidR="00C9636D">
                <w:rPr>
                  <w:rFonts w:asciiTheme="majorHAnsi" w:hAnsiTheme="majorHAnsi"/>
                </w:rPr>
                <w:t xml:space="preserve"> </w:t>
              </w:r>
            </w:ins>
          </w:p>
          <w:p w:rsidR="00CA0A2B" w:rsidRDefault="00411CA1" w:rsidP="00C9636D">
            <w:pPr>
              <w:pStyle w:val="BulletedListItem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A0A2B">
              <w:rPr>
                <w:rFonts w:asciiTheme="majorHAnsi" w:hAnsiTheme="majorHAnsi"/>
              </w:rPr>
              <w:t xml:space="preserve">An associate of the international HS executive coaching group </w:t>
            </w:r>
            <w:r w:rsidR="00C9636D">
              <w:rPr>
                <w:rFonts w:asciiTheme="majorHAnsi" w:hAnsiTheme="majorHAnsi"/>
              </w:rPr>
              <w:t>(</w:t>
            </w:r>
            <w:hyperlink r:id="rId9" w:history="1">
              <w:r w:rsidRPr="00CA0A2B">
                <w:rPr>
                  <w:rFonts w:asciiTheme="majorHAnsi" w:hAnsiTheme="majorHAnsi"/>
                </w:rPr>
                <w:t>http://www.human-systems.biz</w:t>
              </w:r>
            </w:hyperlink>
            <w:r w:rsidR="00C9636D">
              <w:rPr>
                <w:rFonts w:asciiTheme="majorHAnsi" w:hAnsiTheme="majorHAnsi"/>
              </w:rPr>
              <w:t>)</w:t>
            </w:r>
          </w:p>
          <w:p w:rsidR="00EE3CA7" w:rsidRPr="00CA0A2B" w:rsidRDefault="00613D4D" w:rsidP="00613D4D">
            <w:pPr>
              <w:pStyle w:val="BulletedListItem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  <w:r w:rsidR="00EE3CA7" w:rsidRPr="00CA0A2B">
              <w:rPr>
                <w:rFonts w:asciiTheme="majorHAnsi" w:hAnsiTheme="majorHAnsi"/>
              </w:rPr>
              <w:t>ctive</w:t>
            </w:r>
            <w:r w:rsidR="00411CA1" w:rsidRPr="00CA0A2B">
              <w:rPr>
                <w:rFonts w:asciiTheme="majorHAnsi" w:hAnsiTheme="majorHAnsi"/>
              </w:rPr>
              <w:t xml:space="preserve"> member</w:t>
            </w:r>
            <w:r w:rsidR="00EE3CA7" w:rsidRPr="00CA0A2B">
              <w:rPr>
                <w:rFonts w:asciiTheme="majorHAnsi" w:hAnsiTheme="majorHAnsi"/>
              </w:rPr>
              <w:t xml:space="preserve"> at the Israeli Coaching Chamber- in pursuit of </w:t>
            </w:r>
            <w:r w:rsidR="00DC58E1" w:rsidRPr="00CA0A2B">
              <w:rPr>
                <w:rFonts w:asciiTheme="majorHAnsi" w:hAnsiTheme="majorHAnsi"/>
              </w:rPr>
              <w:t xml:space="preserve">leveraging the profession of coaching </w:t>
            </w:r>
            <w:r w:rsidR="00CA0A2B">
              <w:rPr>
                <w:rFonts w:asciiTheme="majorHAnsi" w:hAnsiTheme="majorHAnsi"/>
              </w:rPr>
              <w:t>in Israel</w:t>
            </w:r>
            <w:r>
              <w:rPr>
                <w:rFonts w:asciiTheme="majorHAnsi" w:hAnsiTheme="majorHAnsi"/>
              </w:rPr>
              <w:t xml:space="preserve"> (pro-bono)</w:t>
            </w:r>
          </w:p>
        </w:tc>
      </w:tr>
      <w:tr w:rsidR="00135752" w:rsidRPr="000833B1" w:rsidTr="007D31D0">
        <w:trPr>
          <w:trHeight w:val="1110"/>
        </w:trPr>
        <w:tc>
          <w:tcPr>
            <w:tcW w:w="1752" w:type="dxa"/>
            <w:shd w:val="clear" w:color="auto" w:fill="DBE5F1" w:themeFill="accent1" w:themeFillTint="33"/>
          </w:tcPr>
          <w:p w:rsidR="00135752" w:rsidRPr="000833B1" w:rsidRDefault="00C76F96" w:rsidP="009B02F1">
            <w:pPr>
              <w:pStyle w:val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</w:p>
        </w:tc>
        <w:tc>
          <w:tcPr>
            <w:tcW w:w="8353" w:type="dxa"/>
            <w:gridSpan w:val="5"/>
            <w:vAlign w:val="bottom"/>
          </w:tcPr>
          <w:p w:rsidR="00836A09" w:rsidRDefault="00EE3753" w:rsidP="00C76F96">
            <w:pPr>
              <w:pStyle w:val="2"/>
              <w:rPr>
                <w:rFonts w:asciiTheme="majorHAnsi" w:hAnsiTheme="majorHAnsi"/>
              </w:rPr>
            </w:pPr>
            <w:r w:rsidRPr="00EB6177">
              <w:rPr>
                <w:rFonts w:asciiTheme="majorHAnsi" w:hAnsiTheme="majorHAnsi"/>
                <w:b/>
                <w:bCs/>
              </w:rPr>
              <w:t>Leadership</w:t>
            </w:r>
            <w:r w:rsidR="009B02F1" w:rsidRPr="00EB6177">
              <w:rPr>
                <w:rFonts w:asciiTheme="majorHAnsi" w:hAnsiTheme="majorHAnsi"/>
                <w:b/>
                <w:bCs/>
              </w:rPr>
              <w:t xml:space="preserve"> and Business Coach</w:t>
            </w:r>
            <w:r w:rsidR="00C76F96">
              <w:rPr>
                <w:rFonts w:asciiTheme="majorHAnsi" w:hAnsiTheme="majorHAnsi"/>
              </w:rPr>
              <w:tab/>
              <w:t>2004-2010</w:t>
            </w:r>
            <w:r w:rsidR="00C76F96">
              <w:rPr>
                <w:rFonts w:asciiTheme="majorHAnsi" w:hAnsiTheme="majorHAnsi"/>
              </w:rPr>
              <w:tab/>
              <w:t xml:space="preserve">L.A.-CA/Dallas-TX </w:t>
            </w:r>
            <w:r w:rsidR="008018B4">
              <w:rPr>
                <w:rFonts w:asciiTheme="majorHAnsi" w:hAnsiTheme="majorHAnsi"/>
              </w:rPr>
              <w:t xml:space="preserve">; </w:t>
            </w:r>
            <w:r w:rsidR="00C76F96">
              <w:rPr>
                <w:rFonts w:asciiTheme="majorHAnsi" w:hAnsiTheme="majorHAnsi"/>
              </w:rPr>
              <w:t xml:space="preserve">USA </w:t>
            </w:r>
          </w:p>
          <w:p w:rsidR="00135752" w:rsidRPr="000833B1" w:rsidRDefault="00EE3753" w:rsidP="007E6727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Coaching senior executives for public appearances, media and </w:t>
            </w:r>
            <w:r w:rsidR="00613D4D">
              <w:rPr>
                <w:rFonts w:asciiTheme="majorHAnsi" w:hAnsiTheme="majorHAnsi"/>
              </w:rPr>
              <w:t>effective self-</w:t>
            </w:r>
            <w:r>
              <w:rPr>
                <w:rFonts w:asciiTheme="majorHAnsi" w:hAnsiTheme="majorHAnsi"/>
              </w:rPr>
              <w:t>expression.</w:t>
            </w:r>
          </w:p>
          <w:p w:rsidR="00135752" w:rsidRDefault="00EE3753" w:rsidP="00613D4D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Leading </w:t>
            </w:r>
            <w:r w:rsidR="00613D4D">
              <w:rPr>
                <w:rFonts w:asciiTheme="majorHAnsi" w:hAnsiTheme="majorHAnsi"/>
              </w:rPr>
              <w:t xml:space="preserve">team </w:t>
            </w:r>
            <w:r>
              <w:rPr>
                <w:rFonts w:asciiTheme="majorHAnsi" w:hAnsiTheme="majorHAnsi"/>
              </w:rPr>
              <w:t xml:space="preserve">building activities for senior management to motivate sales. </w:t>
            </w:r>
          </w:p>
          <w:p w:rsidR="00AE6341" w:rsidRPr="000833B1" w:rsidRDefault="00613D4D" w:rsidP="00613D4D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Public s</w:t>
            </w:r>
            <w:r w:rsidR="00CD1761">
              <w:rPr>
                <w:rFonts w:asciiTheme="majorHAnsi" w:hAnsiTheme="majorHAnsi"/>
              </w:rPr>
              <w:t>peaker and host of private and community events for multicultural audience.</w:t>
            </w:r>
          </w:p>
          <w:p w:rsidR="00346ABB" w:rsidRPr="00CD1761" w:rsidRDefault="00CD1761" w:rsidP="00613D4D">
            <w:pPr>
              <w:pStyle w:val="BulletedListItem"/>
              <w:rPr>
                <w:rFonts w:asciiTheme="majorHAnsi" w:hAnsiTheme="majorHAnsi"/>
              </w:rPr>
            </w:pPr>
            <w:r w:rsidRPr="00CD1761">
              <w:rPr>
                <w:rFonts w:asciiTheme="majorHAnsi" w:hAnsiTheme="majorHAnsi"/>
              </w:rPr>
              <w:t xml:space="preserve">Encouraging  </w:t>
            </w:r>
            <w:r w:rsidR="00613D4D" w:rsidRPr="00CD1761">
              <w:rPr>
                <w:rFonts w:asciiTheme="majorHAnsi" w:hAnsiTheme="majorHAnsi"/>
              </w:rPr>
              <w:t>self</w:t>
            </w:r>
            <w:r w:rsidR="00613D4D">
              <w:rPr>
                <w:rFonts w:asciiTheme="majorHAnsi" w:hAnsiTheme="majorHAnsi"/>
              </w:rPr>
              <w:t>-</w:t>
            </w:r>
            <w:r w:rsidRPr="00CD1761">
              <w:rPr>
                <w:rFonts w:asciiTheme="majorHAnsi" w:hAnsiTheme="majorHAnsi"/>
              </w:rPr>
              <w:t>awareness by publishing  essays</w:t>
            </w:r>
            <w:r w:rsidR="00E40E4D">
              <w:rPr>
                <w:rFonts w:asciiTheme="majorHAnsi" w:hAnsiTheme="majorHAnsi"/>
              </w:rPr>
              <w:t xml:space="preserve"> and presentations</w:t>
            </w:r>
            <w:r w:rsidRPr="00CD1761">
              <w:rPr>
                <w:rFonts w:asciiTheme="majorHAnsi" w:hAnsiTheme="majorHAnsi"/>
              </w:rPr>
              <w:t xml:space="preserve"> in the local media &amp; the WWW and interviews for the </w:t>
            </w:r>
            <w:r w:rsidR="00EE3CA7">
              <w:rPr>
                <w:rFonts w:asciiTheme="majorHAnsi" w:hAnsiTheme="majorHAnsi"/>
              </w:rPr>
              <w:t>electronic media</w:t>
            </w:r>
          </w:p>
          <w:p w:rsidR="00C76F96" w:rsidRPr="000833B1" w:rsidRDefault="008018B4" w:rsidP="008018B4">
            <w:pPr>
              <w:pStyle w:val="2"/>
              <w:rPr>
                <w:rFonts w:asciiTheme="majorHAnsi" w:hAnsiTheme="majorHAnsi"/>
              </w:rPr>
            </w:pPr>
            <w:r w:rsidRPr="00EB6177">
              <w:rPr>
                <w:rFonts w:asciiTheme="majorHAnsi" w:hAnsiTheme="majorHAnsi"/>
                <w:b/>
                <w:bCs/>
              </w:rPr>
              <w:t>TV Content Researcher</w:t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>2002-2004</w:t>
            </w:r>
            <w:r>
              <w:rPr>
                <w:rFonts w:asciiTheme="majorHAnsi" w:hAnsiTheme="majorHAnsi"/>
              </w:rPr>
              <w:tab/>
              <w:t>Tel-Aviv ; Israel</w:t>
            </w:r>
          </w:p>
          <w:p w:rsidR="00C76F96" w:rsidRDefault="00C76F96" w:rsidP="007E6727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Research, background check and validation for </w:t>
            </w:r>
            <w:r w:rsidR="008018B4">
              <w:rPr>
                <w:rFonts w:asciiTheme="majorHAnsi" w:hAnsiTheme="majorHAnsi"/>
              </w:rPr>
              <w:t xml:space="preserve">Israeli Channel 10 </w:t>
            </w:r>
            <w:r>
              <w:rPr>
                <w:rFonts w:asciiTheme="majorHAnsi" w:hAnsiTheme="majorHAnsi"/>
              </w:rPr>
              <w:t>new</w:t>
            </w:r>
            <w:r w:rsidR="008018B4">
              <w:rPr>
                <w:rFonts w:asciiTheme="majorHAnsi" w:hAnsiTheme="majorHAnsi"/>
              </w:rPr>
              <w:t>s</w:t>
            </w:r>
            <w:r>
              <w:rPr>
                <w:rFonts w:asciiTheme="majorHAnsi" w:hAnsiTheme="majorHAnsi"/>
              </w:rPr>
              <w:t xml:space="preserve"> show</w:t>
            </w:r>
            <w:r w:rsidR="008018B4">
              <w:rPr>
                <w:rFonts w:asciiTheme="majorHAnsi" w:hAnsiTheme="majorHAnsi"/>
              </w:rPr>
              <w:t xml:space="preserve"> (TV)</w:t>
            </w:r>
            <w:r>
              <w:rPr>
                <w:rFonts w:asciiTheme="majorHAnsi" w:hAnsiTheme="majorHAnsi"/>
              </w:rPr>
              <w:t>, focusing on political, military and the Israeli-Palestinian conflict.</w:t>
            </w:r>
          </w:p>
          <w:p w:rsidR="008018B4" w:rsidRPr="008018B4" w:rsidRDefault="008018B4" w:rsidP="008018B4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Research, interview preparation to guests &amp; hosts for YES (Cable TV) news </w:t>
            </w:r>
            <w:r w:rsidR="007E6727">
              <w:rPr>
                <w:rFonts w:asciiTheme="majorHAnsi" w:hAnsiTheme="majorHAnsi"/>
              </w:rPr>
              <w:t>magazine.</w:t>
            </w:r>
          </w:p>
          <w:p w:rsidR="008018B4" w:rsidRDefault="008018B4" w:rsidP="00613D4D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Playlist </w:t>
            </w:r>
            <w:r w:rsidR="00613D4D">
              <w:rPr>
                <w:rFonts w:asciiTheme="majorHAnsi" w:hAnsiTheme="majorHAnsi"/>
              </w:rPr>
              <w:t xml:space="preserve">Editor </w:t>
            </w:r>
            <w:r>
              <w:rPr>
                <w:rFonts w:asciiTheme="majorHAnsi" w:hAnsiTheme="majorHAnsi"/>
              </w:rPr>
              <w:t xml:space="preserve">for Israel Channel 10, aligning requirements from advertisers, content providers and government ordinance using proprietary software. </w:t>
            </w:r>
          </w:p>
          <w:p w:rsidR="000E45A8" w:rsidRPr="000833B1" w:rsidRDefault="000E45A8" w:rsidP="00E40E4D">
            <w:pPr>
              <w:pStyle w:val="2"/>
              <w:rPr>
                <w:rFonts w:asciiTheme="majorHAnsi" w:hAnsiTheme="majorHAnsi"/>
              </w:rPr>
            </w:pPr>
            <w:r w:rsidRPr="00E40E4D">
              <w:rPr>
                <w:rFonts w:asciiTheme="majorHAnsi" w:hAnsiTheme="majorHAnsi"/>
                <w:b/>
                <w:bCs/>
              </w:rPr>
              <w:t xml:space="preserve">Veterinary </w:t>
            </w:r>
            <w:r w:rsidR="00EB6177" w:rsidRPr="00E40E4D">
              <w:rPr>
                <w:rFonts w:asciiTheme="majorHAnsi" w:hAnsiTheme="majorHAnsi"/>
                <w:b/>
                <w:bCs/>
              </w:rPr>
              <w:t xml:space="preserve">Clinic </w:t>
            </w:r>
            <w:r w:rsidRPr="00E40E4D">
              <w:rPr>
                <w:rFonts w:asciiTheme="majorHAnsi" w:hAnsiTheme="majorHAnsi"/>
                <w:b/>
                <w:bCs/>
              </w:rPr>
              <w:t>Assistant</w:t>
            </w:r>
            <w:r w:rsidRPr="00E40E4D">
              <w:rPr>
                <w:rFonts w:asciiTheme="majorHAnsi" w:hAnsiTheme="majorHAnsi"/>
                <w:b/>
                <w:bCs/>
              </w:rPr>
              <w:tab/>
            </w:r>
            <w:r>
              <w:rPr>
                <w:rFonts w:asciiTheme="majorHAnsi" w:hAnsiTheme="majorHAnsi"/>
              </w:rPr>
              <w:t>2000-2002</w:t>
            </w:r>
            <w:r>
              <w:rPr>
                <w:rFonts w:asciiTheme="majorHAnsi" w:hAnsiTheme="majorHAnsi"/>
              </w:rPr>
              <w:tab/>
              <w:t>Tel-Aviv ; Israel</w:t>
            </w:r>
          </w:p>
          <w:p w:rsidR="00C76F96" w:rsidRDefault="000E45A8" w:rsidP="000E45A8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Provide companionate and efficient support to the Dr. (student job)</w:t>
            </w:r>
          </w:p>
          <w:p w:rsidR="000E45A8" w:rsidRPr="000833B1" w:rsidRDefault="000E45A8" w:rsidP="00E40E4D">
            <w:pPr>
              <w:pStyle w:val="2"/>
              <w:rPr>
                <w:rFonts w:asciiTheme="majorHAnsi" w:hAnsiTheme="majorHAnsi"/>
              </w:rPr>
            </w:pPr>
            <w:r w:rsidRPr="00E40E4D">
              <w:rPr>
                <w:rFonts w:asciiTheme="majorHAnsi" w:hAnsiTheme="majorHAnsi"/>
                <w:b/>
                <w:bCs/>
              </w:rPr>
              <w:t>Prime Minister’s Secretary</w:t>
            </w:r>
            <w:r>
              <w:rPr>
                <w:rFonts w:asciiTheme="majorHAnsi" w:hAnsiTheme="majorHAnsi"/>
              </w:rPr>
              <w:tab/>
              <w:t>1999-2000</w:t>
            </w:r>
            <w:r>
              <w:rPr>
                <w:rFonts w:asciiTheme="majorHAnsi" w:hAnsiTheme="majorHAnsi"/>
              </w:rPr>
              <w:tab/>
              <w:t>Jerusalem ; Israel</w:t>
            </w:r>
          </w:p>
          <w:p w:rsidR="000E45A8" w:rsidRDefault="000E45A8" w:rsidP="000E45A8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Coordinating PM’s office issues with government, foreign and media,</w:t>
            </w:r>
          </w:p>
          <w:p w:rsidR="000E45A8" w:rsidRDefault="000E45A8" w:rsidP="000E45A8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Representing PM’s office in front of national and international audiences.</w:t>
            </w:r>
          </w:p>
          <w:p w:rsidR="000E45A8" w:rsidRDefault="000E45A8" w:rsidP="000E45A8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Phrasing and dispatching announcements to the media, representing the office’s agenda. </w:t>
            </w:r>
          </w:p>
          <w:p w:rsidR="000E45A8" w:rsidRPr="00EB6177" w:rsidRDefault="00EB6177" w:rsidP="00EB6177">
            <w:pPr>
              <w:pStyle w:val="BulletedListItem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Prioritizing, assignment and follow up on </w:t>
            </w:r>
            <w:r w:rsidR="000E45A8">
              <w:rPr>
                <w:rFonts w:asciiTheme="majorHAnsi" w:hAnsiTheme="majorHAnsi"/>
              </w:rPr>
              <w:t xml:space="preserve">citizens’ </w:t>
            </w:r>
            <w:r>
              <w:rPr>
                <w:rFonts w:asciiTheme="majorHAnsi" w:hAnsiTheme="majorHAnsi"/>
              </w:rPr>
              <w:t xml:space="preserve">queries and concerns. </w:t>
            </w:r>
          </w:p>
        </w:tc>
      </w:tr>
      <w:tr w:rsidR="00A625D1" w:rsidRPr="000833B1" w:rsidTr="007D31D0">
        <w:trPr>
          <w:trHeight w:val="95"/>
        </w:trPr>
        <w:tc>
          <w:tcPr>
            <w:tcW w:w="1752" w:type="dxa"/>
            <w:shd w:val="clear" w:color="auto" w:fill="DBE5F1" w:themeFill="accent1" w:themeFillTint="33"/>
          </w:tcPr>
          <w:p w:rsidR="00A625D1" w:rsidRPr="000833B1" w:rsidRDefault="00A625D1" w:rsidP="002D2BFE">
            <w:pPr>
              <w:pStyle w:val="1"/>
              <w:rPr>
                <w:rFonts w:asciiTheme="majorHAnsi" w:hAnsiTheme="majorHAnsi"/>
              </w:rPr>
            </w:pPr>
          </w:p>
        </w:tc>
        <w:tc>
          <w:tcPr>
            <w:tcW w:w="3534" w:type="dxa"/>
          </w:tcPr>
          <w:p w:rsidR="00A625D1" w:rsidRDefault="00A625D1" w:rsidP="00164E1B">
            <w:pPr>
              <w:pStyle w:val="BulletedListItem"/>
              <w:numPr>
                <w:ilvl w:val="0"/>
                <w:numId w:val="0"/>
              </w:numPr>
              <w:ind w:left="245"/>
              <w:rPr>
                <w:rFonts w:asciiTheme="majorHAnsi" w:hAnsiTheme="majorHAnsi"/>
              </w:rPr>
            </w:pPr>
          </w:p>
          <w:p w:rsidR="00164E1B" w:rsidRPr="00164E1B" w:rsidRDefault="00164E1B" w:rsidP="007E6727">
            <w:pPr>
              <w:pStyle w:val="a0"/>
              <w:jc w:val="center"/>
            </w:pPr>
            <w:r w:rsidRPr="007D497A">
              <w:rPr>
                <w:rFonts w:asciiTheme="majorHAnsi" w:hAnsiTheme="majorHAnsi"/>
                <w:b/>
                <w:bCs/>
                <w:spacing w:val="10"/>
              </w:rPr>
              <w:t>IDF service</w:t>
            </w:r>
            <w:r>
              <w:t xml:space="preserve">    </w:t>
            </w:r>
            <w:r w:rsidR="007D497A">
              <w:t>(army service in Israel)</w:t>
            </w:r>
            <w:r w:rsidR="007E6727">
              <w:t xml:space="preserve">     </w:t>
            </w:r>
            <w:r>
              <w:t xml:space="preserve">                                     </w:t>
            </w:r>
          </w:p>
        </w:tc>
        <w:tc>
          <w:tcPr>
            <w:tcW w:w="4819" w:type="dxa"/>
            <w:gridSpan w:val="4"/>
          </w:tcPr>
          <w:p w:rsidR="00A625D1" w:rsidRDefault="00A625D1" w:rsidP="007E6727">
            <w:pPr>
              <w:pStyle w:val="BulletedListItem"/>
              <w:numPr>
                <w:ilvl w:val="0"/>
                <w:numId w:val="0"/>
              </w:numPr>
              <w:bidi/>
              <w:ind w:left="245"/>
              <w:rPr>
                <w:rFonts w:asciiTheme="majorHAnsi" w:hAnsiTheme="majorHAnsi"/>
              </w:rPr>
            </w:pPr>
          </w:p>
          <w:p w:rsidR="007E6727" w:rsidRPr="007E6727" w:rsidRDefault="007E6727" w:rsidP="007E6727">
            <w:pPr>
              <w:pStyle w:val="a0"/>
              <w:bidi/>
              <w:jc w:val="right"/>
            </w:pPr>
            <w:r>
              <w:t>1995-1997</w:t>
            </w:r>
          </w:p>
        </w:tc>
      </w:tr>
      <w:tr w:rsidR="00135752" w:rsidRPr="000833B1" w:rsidTr="007D31D0">
        <w:trPr>
          <w:gridAfter w:val="1"/>
          <w:wAfter w:w="270" w:type="dxa"/>
          <w:trHeight w:val="502"/>
        </w:trPr>
        <w:tc>
          <w:tcPr>
            <w:tcW w:w="1752" w:type="dxa"/>
            <w:shd w:val="clear" w:color="auto" w:fill="DBE5F1" w:themeFill="accent1" w:themeFillTint="33"/>
          </w:tcPr>
          <w:p w:rsidR="00135752" w:rsidRPr="000833B1" w:rsidRDefault="00135752" w:rsidP="002D2BFE">
            <w:pPr>
              <w:pStyle w:val="1"/>
              <w:rPr>
                <w:rFonts w:asciiTheme="majorHAnsi" w:hAnsiTheme="majorHAnsi"/>
              </w:rPr>
            </w:pPr>
            <w:r w:rsidRPr="000833B1">
              <w:rPr>
                <w:rFonts w:asciiTheme="majorHAnsi" w:hAnsiTheme="majorHAnsi"/>
              </w:rPr>
              <w:t>Education</w:t>
            </w:r>
          </w:p>
        </w:tc>
        <w:tc>
          <w:tcPr>
            <w:tcW w:w="3673" w:type="dxa"/>
            <w:gridSpan w:val="2"/>
            <w:vAlign w:val="bottom"/>
          </w:tcPr>
          <w:p w:rsidR="00EA0884" w:rsidRDefault="007E6727" w:rsidP="00096AE4">
            <w:pPr>
              <w:pStyle w:val="JobTitleDegre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bidi="he-IL"/>
              </w:rPr>
              <w:t>Certified SL2</w:t>
            </w:r>
            <w:r w:rsidR="00EA0884">
              <w:rPr>
                <w:rFonts w:asciiTheme="majorHAnsi" w:hAnsiTheme="majorHAnsi"/>
              </w:rPr>
              <w:t xml:space="preserve">   facilitator</w:t>
            </w:r>
            <w:r w:rsidR="00D9648A">
              <w:rPr>
                <w:rFonts w:asciiTheme="majorHAnsi" w:hAnsiTheme="majorHAnsi"/>
              </w:rPr>
              <w:t xml:space="preserve">                                                  </w:t>
            </w:r>
          </w:p>
          <w:p w:rsidR="00135752" w:rsidRPr="000833B1" w:rsidRDefault="00383315" w:rsidP="00096AE4">
            <w:pPr>
              <w:pStyle w:val="JobTitleDegre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Intl’ Leadership Program </w:t>
            </w:r>
            <w:r w:rsidR="00E40E4D">
              <w:rPr>
                <w:rFonts w:asciiTheme="majorHAnsi" w:hAnsiTheme="majorHAnsi"/>
              </w:rPr>
              <w:t>Graduate</w:t>
            </w:r>
          </w:p>
        </w:tc>
        <w:tc>
          <w:tcPr>
            <w:tcW w:w="3600" w:type="dxa"/>
            <w:vAlign w:val="bottom"/>
          </w:tcPr>
          <w:p w:rsidR="00D9648A" w:rsidRDefault="00D9648A" w:rsidP="00D9648A">
            <w:pPr>
              <w:pStyle w:val="BodyText1"/>
              <w:jc w:val="left"/>
              <w:rPr>
                <w:rFonts w:asciiTheme="majorHAnsi" w:hAnsiTheme="majorHAnsi"/>
              </w:rPr>
            </w:pPr>
          </w:p>
          <w:p w:rsidR="00EA0884" w:rsidRDefault="00D9648A" w:rsidP="00D9648A">
            <w:pPr>
              <w:pStyle w:val="BodyText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Ken Blanchard Co.  </w:t>
            </w:r>
            <w:r w:rsidR="007E6727">
              <w:rPr>
                <w:rFonts w:asciiTheme="majorHAnsi" w:hAnsiTheme="majorHAnsi"/>
              </w:rPr>
              <w:t xml:space="preserve">    </w:t>
            </w:r>
            <w:r>
              <w:rPr>
                <w:rFonts w:asciiTheme="majorHAnsi" w:hAnsiTheme="majorHAnsi"/>
              </w:rPr>
              <w:t xml:space="preserve">Israel </w:t>
            </w:r>
          </w:p>
          <w:p w:rsidR="007E6727" w:rsidRDefault="007E6727" w:rsidP="00D9648A">
            <w:pPr>
              <w:pStyle w:val="BodyText1"/>
              <w:jc w:val="left"/>
              <w:rPr>
                <w:rFonts w:asciiTheme="majorHAnsi" w:hAnsiTheme="majorHAnsi"/>
              </w:rPr>
            </w:pPr>
          </w:p>
          <w:p w:rsidR="00135752" w:rsidRPr="000833B1" w:rsidRDefault="00E40E4D" w:rsidP="007E6727">
            <w:pPr>
              <w:pStyle w:val="BodyText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Coaches</w:t>
            </w:r>
            <w:r w:rsidR="00096AE4">
              <w:rPr>
                <w:rFonts w:asciiTheme="majorHAnsi" w:hAnsiTheme="majorHAnsi"/>
              </w:rPr>
              <w:t xml:space="preserve">’ </w:t>
            </w:r>
            <w:r>
              <w:rPr>
                <w:rFonts w:asciiTheme="majorHAnsi" w:hAnsiTheme="majorHAnsi"/>
              </w:rPr>
              <w:t xml:space="preserve">Training Inst. </w:t>
            </w:r>
            <w:r w:rsidR="007E6727">
              <w:rPr>
                <w:rFonts w:asciiTheme="majorHAnsi" w:hAnsiTheme="majorHAnsi"/>
              </w:rPr>
              <w:t xml:space="preserve">      </w:t>
            </w:r>
            <w:r w:rsidR="007D31D0">
              <w:rPr>
                <w:rFonts w:asciiTheme="majorHAnsi" w:hAnsiTheme="majorHAnsi"/>
              </w:rPr>
              <w:t xml:space="preserve">CA ; USA </w:t>
            </w:r>
          </w:p>
        </w:tc>
        <w:tc>
          <w:tcPr>
            <w:tcW w:w="810" w:type="dxa"/>
            <w:vAlign w:val="bottom"/>
          </w:tcPr>
          <w:p w:rsidR="007E6727" w:rsidRDefault="00D9648A" w:rsidP="006028D3">
            <w:pPr>
              <w:pStyle w:val="Dates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2010</w:t>
            </w:r>
            <w:bookmarkStart w:id="1" w:name="_GoBack"/>
            <w:bookmarkEnd w:id="1"/>
          </w:p>
          <w:p w:rsidR="007E6727" w:rsidRDefault="007E6727" w:rsidP="006028D3">
            <w:pPr>
              <w:pStyle w:val="Dates"/>
              <w:jc w:val="left"/>
              <w:rPr>
                <w:rFonts w:asciiTheme="majorHAnsi" w:hAnsiTheme="majorHAnsi"/>
              </w:rPr>
            </w:pPr>
          </w:p>
          <w:p w:rsidR="00383315" w:rsidRPr="000833B1" w:rsidRDefault="00E40E4D" w:rsidP="007E6727">
            <w:pPr>
              <w:pStyle w:val="Dates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</w:t>
            </w:r>
            <w:r w:rsidR="007E6727">
              <w:rPr>
                <w:rFonts w:asciiTheme="majorHAnsi" w:hAnsiTheme="majorHAnsi"/>
              </w:rPr>
              <w:t>0</w:t>
            </w:r>
          </w:p>
        </w:tc>
      </w:tr>
      <w:tr w:rsidR="00383315" w:rsidRPr="000833B1" w:rsidTr="007D31D0">
        <w:trPr>
          <w:gridAfter w:val="1"/>
          <w:wAfter w:w="270" w:type="dxa"/>
          <w:trHeight w:val="502"/>
        </w:trPr>
        <w:tc>
          <w:tcPr>
            <w:tcW w:w="1752" w:type="dxa"/>
            <w:shd w:val="clear" w:color="auto" w:fill="DBE5F1" w:themeFill="accent1" w:themeFillTint="33"/>
          </w:tcPr>
          <w:p w:rsidR="00383315" w:rsidRPr="000833B1" w:rsidRDefault="00383315" w:rsidP="00383315">
            <w:pPr>
              <w:pStyle w:val="1"/>
              <w:rPr>
                <w:rFonts w:asciiTheme="majorHAnsi" w:hAnsiTheme="majorHAnsi"/>
              </w:rPr>
            </w:pPr>
          </w:p>
        </w:tc>
        <w:tc>
          <w:tcPr>
            <w:tcW w:w="3673" w:type="dxa"/>
            <w:gridSpan w:val="2"/>
            <w:vAlign w:val="bottom"/>
          </w:tcPr>
          <w:p w:rsidR="00383315" w:rsidRPr="000833B1" w:rsidRDefault="006028D3" w:rsidP="00096AE4">
            <w:pPr>
              <w:pStyle w:val="JobTitleDegre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Certified life coach</w:t>
            </w:r>
          </w:p>
        </w:tc>
        <w:tc>
          <w:tcPr>
            <w:tcW w:w="3600" w:type="dxa"/>
            <w:vAlign w:val="bottom"/>
          </w:tcPr>
          <w:p w:rsidR="00383315" w:rsidRPr="000833B1" w:rsidRDefault="00383315" w:rsidP="007D31D0">
            <w:pPr>
              <w:pStyle w:val="BodyText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7E6727">
              <w:rPr>
                <w:rFonts w:asciiTheme="majorHAnsi" w:hAnsiTheme="majorHAnsi"/>
              </w:rPr>
              <w:t xml:space="preserve"> Coaches’ Training Inst.     </w:t>
            </w:r>
            <w:r w:rsidR="007D31D0">
              <w:rPr>
                <w:rFonts w:asciiTheme="majorHAnsi" w:hAnsiTheme="majorHAnsi"/>
              </w:rPr>
              <w:t>CA ; USA</w:t>
            </w:r>
          </w:p>
        </w:tc>
        <w:tc>
          <w:tcPr>
            <w:tcW w:w="810" w:type="dxa"/>
            <w:vAlign w:val="bottom"/>
          </w:tcPr>
          <w:p w:rsidR="00383315" w:rsidRPr="000833B1" w:rsidRDefault="00637F84" w:rsidP="00096AE4">
            <w:pPr>
              <w:pStyle w:val="Dates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2007</w:t>
            </w:r>
          </w:p>
        </w:tc>
      </w:tr>
      <w:tr w:rsidR="00637F84" w:rsidRPr="000833B1" w:rsidTr="007D31D0">
        <w:trPr>
          <w:gridAfter w:val="1"/>
          <w:wAfter w:w="270" w:type="dxa"/>
          <w:trHeight w:val="502"/>
        </w:trPr>
        <w:tc>
          <w:tcPr>
            <w:tcW w:w="1752" w:type="dxa"/>
            <w:shd w:val="clear" w:color="auto" w:fill="DBE5F1" w:themeFill="accent1" w:themeFillTint="33"/>
          </w:tcPr>
          <w:p w:rsidR="00637F84" w:rsidRPr="000833B1" w:rsidRDefault="00637F84" w:rsidP="00383315">
            <w:pPr>
              <w:pStyle w:val="1"/>
              <w:rPr>
                <w:rFonts w:asciiTheme="majorHAnsi" w:hAnsiTheme="majorHAnsi"/>
              </w:rPr>
            </w:pPr>
          </w:p>
        </w:tc>
        <w:tc>
          <w:tcPr>
            <w:tcW w:w="3673" w:type="dxa"/>
            <w:gridSpan w:val="2"/>
            <w:vAlign w:val="bottom"/>
          </w:tcPr>
          <w:p w:rsidR="00637F84" w:rsidRDefault="00637F84" w:rsidP="007D31D0">
            <w:pPr>
              <w:pStyle w:val="JobTitleDegre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B.A. in Social &amp; State</w:t>
            </w:r>
            <w:r w:rsidR="007D31D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Science</w:t>
            </w:r>
          </w:p>
        </w:tc>
        <w:tc>
          <w:tcPr>
            <w:tcW w:w="3600" w:type="dxa"/>
            <w:vAlign w:val="bottom"/>
          </w:tcPr>
          <w:p w:rsidR="00637F84" w:rsidRDefault="00637F84" w:rsidP="007D31D0">
            <w:pPr>
              <w:pStyle w:val="BodyText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Israel’s Open University</w:t>
            </w:r>
            <w:r w:rsidR="007D31D0">
              <w:rPr>
                <w:rFonts w:asciiTheme="majorHAnsi" w:hAnsiTheme="majorHAnsi"/>
              </w:rPr>
              <w:t xml:space="preserve">      Israel</w:t>
            </w:r>
          </w:p>
        </w:tc>
        <w:tc>
          <w:tcPr>
            <w:tcW w:w="810" w:type="dxa"/>
            <w:vAlign w:val="bottom"/>
          </w:tcPr>
          <w:p w:rsidR="00637F84" w:rsidRDefault="00637F84" w:rsidP="00096AE4">
            <w:pPr>
              <w:pStyle w:val="Dates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2003</w:t>
            </w:r>
          </w:p>
        </w:tc>
      </w:tr>
      <w:tr w:rsidR="00637F84" w:rsidRPr="000833B1" w:rsidTr="007D31D0">
        <w:trPr>
          <w:gridAfter w:val="1"/>
          <w:wAfter w:w="270" w:type="dxa"/>
          <w:trHeight w:val="502"/>
        </w:trPr>
        <w:tc>
          <w:tcPr>
            <w:tcW w:w="1752" w:type="dxa"/>
            <w:shd w:val="clear" w:color="auto" w:fill="DBE5F1" w:themeFill="accent1" w:themeFillTint="33"/>
          </w:tcPr>
          <w:p w:rsidR="00637F84" w:rsidRPr="000833B1" w:rsidRDefault="00637F84" w:rsidP="00383315">
            <w:pPr>
              <w:pStyle w:val="1"/>
              <w:rPr>
                <w:rFonts w:asciiTheme="majorHAnsi" w:hAnsiTheme="majorHAnsi"/>
              </w:rPr>
            </w:pPr>
          </w:p>
        </w:tc>
        <w:tc>
          <w:tcPr>
            <w:tcW w:w="3673" w:type="dxa"/>
            <w:gridSpan w:val="2"/>
            <w:vAlign w:val="bottom"/>
          </w:tcPr>
          <w:p w:rsidR="00637F84" w:rsidRDefault="00637F84" w:rsidP="00637F84">
            <w:pPr>
              <w:pStyle w:val="JobTitleDegre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Journalist Diploma</w:t>
            </w:r>
          </w:p>
        </w:tc>
        <w:tc>
          <w:tcPr>
            <w:tcW w:w="3600" w:type="dxa"/>
            <w:vAlign w:val="bottom"/>
          </w:tcPr>
          <w:p w:rsidR="00637F84" w:rsidRDefault="00637F84" w:rsidP="00096AE4">
            <w:pPr>
              <w:pStyle w:val="BodyText1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Israel’s “Koteret” College</w:t>
            </w:r>
            <w:r w:rsidR="007D31D0">
              <w:rPr>
                <w:rFonts w:asciiTheme="majorHAnsi" w:hAnsiTheme="majorHAnsi"/>
              </w:rPr>
              <w:t xml:space="preserve">    Israel</w:t>
            </w:r>
          </w:p>
        </w:tc>
        <w:tc>
          <w:tcPr>
            <w:tcW w:w="810" w:type="dxa"/>
            <w:vAlign w:val="bottom"/>
          </w:tcPr>
          <w:p w:rsidR="00637F84" w:rsidRDefault="00637F84" w:rsidP="00096AE4">
            <w:pPr>
              <w:pStyle w:val="Dates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2003</w:t>
            </w:r>
          </w:p>
        </w:tc>
      </w:tr>
      <w:tr w:rsidR="00751CEA" w:rsidRPr="000833B1" w:rsidTr="007D31D0">
        <w:tc>
          <w:tcPr>
            <w:tcW w:w="1752" w:type="dxa"/>
            <w:shd w:val="clear" w:color="auto" w:fill="DBE5F1" w:themeFill="accent1" w:themeFillTint="33"/>
          </w:tcPr>
          <w:p w:rsidR="00751CEA" w:rsidRPr="000833B1" w:rsidRDefault="00751CEA" w:rsidP="002D2BFE">
            <w:pPr>
              <w:pStyle w:val="1"/>
              <w:rPr>
                <w:rFonts w:asciiTheme="majorHAnsi" w:hAnsiTheme="majorHAnsi"/>
              </w:rPr>
            </w:pPr>
          </w:p>
        </w:tc>
        <w:tc>
          <w:tcPr>
            <w:tcW w:w="8353" w:type="dxa"/>
            <w:gridSpan w:val="5"/>
            <w:vAlign w:val="bottom"/>
          </w:tcPr>
          <w:p w:rsidR="00751CEA" w:rsidRPr="000833B1" w:rsidRDefault="00751CEA" w:rsidP="002D2BFE">
            <w:pPr>
              <w:pStyle w:val="a0"/>
              <w:rPr>
                <w:rFonts w:asciiTheme="majorHAnsi" w:hAnsiTheme="majorHAnsi"/>
              </w:rPr>
            </w:pPr>
          </w:p>
        </w:tc>
      </w:tr>
    </w:tbl>
    <w:p w:rsidR="001B1B45" w:rsidRDefault="001B1B45" w:rsidP="00AB451F">
      <w:pPr>
        <w:rPr>
          <w:rFonts w:asciiTheme="majorHAnsi" w:hAnsiTheme="majorHAnsi"/>
        </w:rPr>
      </w:pPr>
    </w:p>
    <w:p w:rsidR="001B1B45" w:rsidRDefault="001B1B45" w:rsidP="00AB451F">
      <w:pPr>
        <w:rPr>
          <w:rFonts w:asciiTheme="majorHAnsi" w:hAnsiTheme="majorHAnsi"/>
        </w:rPr>
      </w:pPr>
    </w:p>
    <w:tbl>
      <w:tblPr>
        <w:tblpPr w:leftFromText="180" w:rightFromText="180" w:horzAnchor="margin" w:tblpXSpec="center" w:tblpY="549"/>
        <w:tblW w:w="9540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40"/>
      </w:tblGrid>
      <w:tr w:rsidR="00416FC0" w:rsidRPr="00416FC0" w:rsidTr="005059CA">
        <w:trPr>
          <w:trHeight w:hRule="exact" w:val="288"/>
          <w:tblHeader/>
        </w:trPr>
        <w:tc>
          <w:tcPr>
            <w:tcW w:w="9540" w:type="dxa"/>
            <w:shd w:val="clear" w:color="auto" w:fill="auto"/>
            <w:vAlign w:val="bottom"/>
          </w:tcPr>
          <w:p w:rsidR="001B1B45" w:rsidRPr="00416FC0" w:rsidRDefault="00416FC0" w:rsidP="005059CA">
            <w:pPr>
              <w:pStyle w:val="YourName"/>
              <w:rPr>
                <w:rFonts w:asciiTheme="majorHAnsi" w:hAnsiTheme="majorHAnsi"/>
                <w:color w:val="FF0000"/>
              </w:rPr>
            </w:pPr>
            <w:r w:rsidRPr="00416FC0">
              <w:rPr>
                <w:rFonts w:asciiTheme="majorHAnsi" w:hAnsiTheme="majorHAnsi"/>
                <w:color w:val="FF0000"/>
              </w:rPr>
              <w:t>266</w:t>
            </w:r>
          </w:p>
        </w:tc>
      </w:tr>
      <w:tr w:rsidR="00416FC0" w:rsidRPr="00416FC0" w:rsidTr="00962888">
        <w:trPr>
          <w:trHeight w:hRule="exact" w:val="95"/>
          <w:tblHeader/>
        </w:trPr>
        <w:tc>
          <w:tcPr>
            <w:tcW w:w="9540" w:type="dxa"/>
            <w:shd w:val="clear" w:color="auto" w:fill="auto"/>
            <w:vAlign w:val="bottom"/>
          </w:tcPr>
          <w:p w:rsidR="001B1B45" w:rsidRPr="00416FC0" w:rsidRDefault="001B1B45" w:rsidP="005059CA">
            <w:pPr>
              <w:pStyle w:val="YourName"/>
              <w:rPr>
                <w:rFonts w:asciiTheme="majorHAnsi" w:hAnsiTheme="majorHAnsi"/>
                <w:color w:val="FF0000"/>
              </w:rPr>
            </w:pPr>
          </w:p>
        </w:tc>
      </w:tr>
    </w:tbl>
    <w:p w:rsidR="001B1B45" w:rsidRDefault="001B1B45" w:rsidP="00C64A9F">
      <w:pPr>
        <w:rPr>
          <w:rFonts w:asciiTheme="majorHAnsi" w:hAnsiTheme="majorHAnsi"/>
        </w:rPr>
      </w:pPr>
    </w:p>
    <w:sectPr w:rsidR="001B1B45" w:rsidSect="00FB519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45D" w:rsidRPr="00751CEA" w:rsidRDefault="00D6045D" w:rsidP="00751CEA">
      <w:r>
        <w:separator/>
      </w:r>
    </w:p>
  </w:endnote>
  <w:endnote w:type="continuationSeparator" w:id="0">
    <w:p w:rsidR="00D6045D" w:rsidRPr="00751CEA" w:rsidRDefault="00D6045D" w:rsidP="0075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45D" w:rsidRPr="00751CEA" w:rsidRDefault="00D6045D" w:rsidP="00751CEA">
      <w:r>
        <w:separator/>
      </w:r>
    </w:p>
  </w:footnote>
  <w:footnote w:type="continuationSeparator" w:id="0">
    <w:p w:rsidR="00D6045D" w:rsidRPr="00751CEA" w:rsidRDefault="00D6045D" w:rsidP="00751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5D13"/>
    <w:multiLevelType w:val="hybridMultilevel"/>
    <w:tmpl w:val="D0D4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64B6F"/>
    <w:multiLevelType w:val="multilevel"/>
    <w:tmpl w:val="6D2CAF7E"/>
    <w:styleLink w:val="CurrentList1"/>
    <w:lvl w:ilvl="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6577D13"/>
    <w:multiLevelType w:val="hybridMultilevel"/>
    <w:tmpl w:val="3D786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244B1"/>
    <w:multiLevelType w:val="hybridMultilevel"/>
    <w:tmpl w:val="CE5AFE7A"/>
    <w:lvl w:ilvl="0" w:tplc="2BB4EA6E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A5"/>
    <w:rsid w:val="000833B1"/>
    <w:rsid w:val="00096AE4"/>
    <w:rsid w:val="000E45A8"/>
    <w:rsid w:val="001014A0"/>
    <w:rsid w:val="00103A17"/>
    <w:rsid w:val="00135752"/>
    <w:rsid w:val="00163A21"/>
    <w:rsid w:val="00164E1B"/>
    <w:rsid w:val="001749D2"/>
    <w:rsid w:val="001B1B45"/>
    <w:rsid w:val="001C2C1E"/>
    <w:rsid w:val="00217DEC"/>
    <w:rsid w:val="00231EF0"/>
    <w:rsid w:val="00274CD6"/>
    <w:rsid w:val="002802E5"/>
    <w:rsid w:val="002B0060"/>
    <w:rsid w:val="002B084E"/>
    <w:rsid w:val="002D2BFE"/>
    <w:rsid w:val="002D2DCE"/>
    <w:rsid w:val="00306C7B"/>
    <w:rsid w:val="00346ABB"/>
    <w:rsid w:val="003506C8"/>
    <w:rsid w:val="00365AEA"/>
    <w:rsid w:val="00383315"/>
    <w:rsid w:val="004007D8"/>
    <w:rsid w:val="00411CA1"/>
    <w:rsid w:val="00416FC0"/>
    <w:rsid w:val="00427B96"/>
    <w:rsid w:val="004467E5"/>
    <w:rsid w:val="004F223D"/>
    <w:rsid w:val="004F4BF9"/>
    <w:rsid w:val="005248A0"/>
    <w:rsid w:val="00534E4C"/>
    <w:rsid w:val="00536728"/>
    <w:rsid w:val="00551998"/>
    <w:rsid w:val="005732CA"/>
    <w:rsid w:val="005A678A"/>
    <w:rsid w:val="005E1678"/>
    <w:rsid w:val="006028D3"/>
    <w:rsid w:val="006049F3"/>
    <w:rsid w:val="00613D4D"/>
    <w:rsid w:val="00637F84"/>
    <w:rsid w:val="00646A15"/>
    <w:rsid w:val="006C73BD"/>
    <w:rsid w:val="00727993"/>
    <w:rsid w:val="00751CEA"/>
    <w:rsid w:val="007C7FA3"/>
    <w:rsid w:val="007D31D0"/>
    <w:rsid w:val="007D497A"/>
    <w:rsid w:val="007E6727"/>
    <w:rsid w:val="008018B4"/>
    <w:rsid w:val="00814F6F"/>
    <w:rsid w:val="00821698"/>
    <w:rsid w:val="00836A09"/>
    <w:rsid w:val="008F2DEA"/>
    <w:rsid w:val="0093208E"/>
    <w:rsid w:val="0093635A"/>
    <w:rsid w:val="00962888"/>
    <w:rsid w:val="00971E9D"/>
    <w:rsid w:val="009B02F1"/>
    <w:rsid w:val="00A43F2F"/>
    <w:rsid w:val="00A625D1"/>
    <w:rsid w:val="00A74E92"/>
    <w:rsid w:val="00A978C5"/>
    <w:rsid w:val="00AB451F"/>
    <w:rsid w:val="00AD63E4"/>
    <w:rsid w:val="00AE6341"/>
    <w:rsid w:val="00AF6169"/>
    <w:rsid w:val="00B42DA5"/>
    <w:rsid w:val="00B5068F"/>
    <w:rsid w:val="00B5218C"/>
    <w:rsid w:val="00BA03BF"/>
    <w:rsid w:val="00BB2FAB"/>
    <w:rsid w:val="00BB72C3"/>
    <w:rsid w:val="00BD09A5"/>
    <w:rsid w:val="00BD43B7"/>
    <w:rsid w:val="00C31B9D"/>
    <w:rsid w:val="00C5369F"/>
    <w:rsid w:val="00C64A9F"/>
    <w:rsid w:val="00C76F96"/>
    <w:rsid w:val="00C8736B"/>
    <w:rsid w:val="00C9636D"/>
    <w:rsid w:val="00CA0A2B"/>
    <w:rsid w:val="00CB34AA"/>
    <w:rsid w:val="00CD1761"/>
    <w:rsid w:val="00D6045D"/>
    <w:rsid w:val="00D73271"/>
    <w:rsid w:val="00D8645A"/>
    <w:rsid w:val="00D9648A"/>
    <w:rsid w:val="00DC58E1"/>
    <w:rsid w:val="00DD285C"/>
    <w:rsid w:val="00E40E4D"/>
    <w:rsid w:val="00E86DD2"/>
    <w:rsid w:val="00E92234"/>
    <w:rsid w:val="00EA0884"/>
    <w:rsid w:val="00EB6177"/>
    <w:rsid w:val="00EC42D2"/>
    <w:rsid w:val="00ED7C6A"/>
    <w:rsid w:val="00EE3753"/>
    <w:rsid w:val="00EE3CA7"/>
    <w:rsid w:val="00F35F06"/>
    <w:rsid w:val="00FB519A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084E"/>
    <w:rPr>
      <w:rFonts w:ascii="Arial" w:hAnsi="Arial"/>
      <w:sz w:val="22"/>
    </w:rPr>
  </w:style>
  <w:style w:type="paragraph" w:styleId="1">
    <w:name w:val="heading 1"/>
    <w:basedOn w:val="a"/>
    <w:next w:val="a0"/>
    <w:qFormat/>
    <w:rsid w:val="006049F3"/>
    <w:pPr>
      <w:spacing w:before="220" w:line="220" w:lineRule="atLeast"/>
      <w:jc w:val="right"/>
      <w:outlineLvl w:val="0"/>
    </w:pPr>
    <w:rPr>
      <w:rFonts w:ascii="Impact" w:hAnsi="Impact"/>
      <w:spacing w:val="10"/>
      <w:sz w:val="24"/>
      <w:szCs w:val="24"/>
    </w:rPr>
  </w:style>
  <w:style w:type="paragraph" w:styleId="2">
    <w:name w:val="heading 2"/>
    <w:basedOn w:val="a"/>
    <w:next w:val="a0"/>
    <w:link w:val="20"/>
    <w:qFormat/>
    <w:rsid w:val="00346ABB"/>
    <w:pPr>
      <w:spacing w:before="240" w:after="60" w:line="220" w:lineRule="atLeast"/>
      <w:outlineLvl w:val="1"/>
    </w:pPr>
    <w:rPr>
      <w:rFonts w:ascii="Impact" w:hAnsi="Impact"/>
      <w:spacing w:val="10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971E9D"/>
    <w:pPr>
      <w:tabs>
        <w:tab w:val="left" w:pos="2160"/>
        <w:tab w:val="right" w:pos="6480"/>
      </w:tabs>
      <w:spacing w:before="240" w:after="60" w:line="220" w:lineRule="atLeast"/>
    </w:pPr>
    <w:rPr>
      <w:rFonts w:ascii="Arial Narrow" w:hAnsi="Arial Narrow"/>
      <w:szCs w:val="22"/>
    </w:rPr>
  </w:style>
  <w:style w:type="paragraph" w:customStyle="1" w:styleId="ContactInfo">
    <w:name w:val="Contact Info"/>
    <w:basedOn w:val="a"/>
    <w:next w:val="a"/>
    <w:rsid w:val="00971E9D"/>
    <w:pPr>
      <w:spacing w:line="220" w:lineRule="atLeast"/>
      <w:jc w:val="right"/>
    </w:pPr>
    <w:rPr>
      <w:rFonts w:ascii="Arial Narrow" w:hAnsi="Arial Narrow" w:cs="Arial"/>
      <w:sz w:val="18"/>
      <w:szCs w:val="18"/>
    </w:rPr>
  </w:style>
  <w:style w:type="paragraph" w:customStyle="1" w:styleId="YourName">
    <w:name w:val="Your Name"/>
    <w:basedOn w:val="a"/>
    <w:rsid w:val="00971E9D"/>
    <w:pPr>
      <w:spacing w:before="200" w:after="40" w:line="220" w:lineRule="atLeast"/>
    </w:pPr>
    <w:rPr>
      <w:rFonts w:ascii="Impact" w:hAnsi="Impact"/>
      <w:spacing w:val="10"/>
      <w:sz w:val="48"/>
      <w:szCs w:val="48"/>
    </w:rPr>
  </w:style>
  <w:style w:type="paragraph" w:customStyle="1" w:styleId="BodyText1">
    <w:name w:val="Body Text 1"/>
    <w:basedOn w:val="a"/>
    <w:rsid w:val="00821698"/>
    <w:pPr>
      <w:spacing w:after="40" w:line="220" w:lineRule="atLeast"/>
      <w:jc w:val="center"/>
    </w:pPr>
    <w:rPr>
      <w:rFonts w:ascii="Arial Narrow" w:hAnsi="Arial Narrow"/>
    </w:rPr>
  </w:style>
  <w:style w:type="paragraph" w:customStyle="1" w:styleId="JobTitleDegree1">
    <w:name w:val="Job Title/Degree 1"/>
    <w:basedOn w:val="21"/>
    <w:rsid w:val="002B084E"/>
    <w:pPr>
      <w:jc w:val="left"/>
    </w:pPr>
  </w:style>
  <w:style w:type="paragraph" w:styleId="21">
    <w:name w:val="Body Text 2"/>
    <w:basedOn w:val="a"/>
    <w:rsid w:val="00821698"/>
    <w:pPr>
      <w:spacing w:before="240" w:after="40"/>
      <w:jc w:val="center"/>
    </w:pPr>
    <w:rPr>
      <w:rFonts w:ascii="Arial Narrow" w:hAnsi="Arial Narrow"/>
    </w:rPr>
  </w:style>
  <w:style w:type="paragraph" w:customStyle="1" w:styleId="BulletedListItem1">
    <w:name w:val="Bulleted List Item 1"/>
    <w:basedOn w:val="a"/>
    <w:rsid w:val="00821698"/>
    <w:pPr>
      <w:numPr>
        <w:numId w:val="1"/>
      </w:numPr>
      <w:spacing w:before="240"/>
    </w:pPr>
    <w:rPr>
      <w:rFonts w:ascii="Arial Narrow" w:hAnsi="Arial Narrow"/>
      <w:spacing w:val="-5"/>
    </w:rPr>
  </w:style>
  <w:style w:type="paragraph" w:customStyle="1" w:styleId="JobTitleDegree">
    <w:name w:val="Job Title/Degree"/>
    <w:basedOn w:val="BodyText1"/>
    <w:rsid w:val="002B084E"/>
    <w:pPr>
      <w:jc w:val="left"/>
    </w:pPr>
  </w:style>
  <w:style w:type="numbering" w:customStyle="1" w:styleId="CurrentList1">
    <w:name w:val="Current List1"/>
    <w:rsid w:val="00346ABB"/>
    <w:pPr>
      <w:numPr>
        <w:numId w:val="2"/>
      </w:numPr>
    </w:pPr>
  </w:style>
  <w:style w:type="paragraph" w:customStyle="1" w:styleId="BulletedListItem">
    <w:name w:val="Bulleted List Item"/>
    <w:basedOn w:val="BulletedListItem1"/>
    <w:next w:val="a0"/>
    <w:rsid w:val="00821698"/>
    <w:pPr>
      <w:spacing w:before="0"/>
    </w:pPr>
  </w:style>
  <w:style w:type="paragraph" w:customStyle="1" w:styleId="Dates1">
    <w:name w:val="Dates 1"/>
    <w:basedOn w:val="21"/>
    <w:rsid w:val="002B084E"/>
    <w:pPr>
      <w:jc w:val="right"/>
    </w:pPr>
  </w:style>
  <w:style w:type="paragraph" w:customStyle="1" w:styleId="Dates">
    <w:name w:val="Dates"/>
    <w:basedOn w:val="BodyText1"/>
    <w:rsid w:val="002B084E"/>
    <w:pPr>
      <w:jc w:val="right"/>
    </w:pPr>
  </w:style>
  <w:style w:type="paragraph" w:styleId="a4">
    <w:name w:val="Balloon Text"/>
    <w:basedOn w:val="a"/>
    <w:semiHidden/>
    <w:rsid w:val="00C31B9D"/>
    <w:rPr>
      <w:rFonts w:ascii="Tahoma" w:hAnsi="Tahoma" w:cs="Tahoma"/>
      <w:sz w:val="16"/>
      <w:szCs w:val="16"/>
    </w:rPr>
  </w:style>
  <w:style w:type="character" w:customStyle="1" w:styleId="20">
    <w:name w:val="כותרת 2 תו"/>
    <w:basedOn w:val="a1"/>
    <w:link w:val="2"/>
    <w:rsid w:val="000E45A8"/>
    <w:rPr>
      <w:rFonts w:ascii="Impact" w:hAnsi="Impact"/>
      <w:spacing w:val="10"/>
      <w:sz w:val="22"/>
      <w:szCs w:val="22"/>
    </w:rPr>
  </w:style>
  <w:style w:type="paragraph" w:styleId="a5">
    <w:name w:val="header"/>
    <w:basedOn w:val="a"/>
    <w:link w:val="a6"/>
    <w:rsid w:val="00751CEA"/>
    <w:pPr>
      <w:tabs>
        <w:tab w:val="center" w:pos="4320"/>
        <w:tab w:val="right" w:pos="8640"/>
      </w:tabs>
    </w:pPr>
  </w:style>
  <w:style w:type="character" w:customStyle="1" w:styleId="a6">
    <w:name w:val="כותרת עליונה תו"/>
    <w:basedOn w:val="a1"/>
    <w:link w:val="a5"/>
    <w:rsid w:val="00751CEA"/>
    <w:rPr>
      <w:rFonts w:ascii="Arial" w:hAnsi="Arial"/>
      <w:sz w:val="22"/>
    </w:rPr>
  </w:style>
  <w:style w:type="paragraph" w:styleId="a7">
    <w:name w:val="footer"/>
    <w:basedOn w:val="a"/>
    <w:link w:val="a8"/>
    <w:rsid w:val="00751CEA"/>
    <w:pPr>
      <w:tabs>
        <w:tab w:val="center" w:pos="4320"/>
        <w:tab w:val="right" w:pos="8640"/>
      </w:tabs>
    </w:pPr>
  </w:style>
  <w:style w:type="character" w:customStyle="1" w:styleId="a8">
    <w:name w:val="כותרת תחתונה תו"/>
    <w:basedOn w:val="a1"/>
    <w:link w:val="a7"/>
    <w:rsid w:val="00751CEA"/>
    <w:rPr>
      <w:rFonts w:ascii="Arial" w:hAnsi="Arial"/>
      <w:sz w:val="22"/>
    </w:rPr>
  </w:style>
  <w:style w:type="character" w:styleId="Hyperlink">
    <w:name w:val="Hyperlink"/>
    <w:basedOn w:val="a1"/>
    <w:uiPriority w:val="99"/>
    <w:unhideWhenUsed/>
    <w:rsid w:val="00411C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084E"/>
    <w:rPr>
      <w:rFonts w:ascii="Arial" w:hAnsi="Arial"/>
      <w:sz w:val="22"/>
    </w:rPr>
  </w:style>
  <w:style w:type="paragraph" w:styleId="1">
    <w:name w:val="heading 1"/>
    <w:basedOn w:val="a"/>
    <w:next w:val="a0"/>
    <w:qFormat/>
    <w:rsid w:val="006049F3"/>
    <w:pPr>
      <w:spacing w:before="220" w:line="220" w:lineRule="atLeast"/>
      <w:jc w:val="right"/>
      <w:outlineLvl w:val="0"/>
    </w:pPr>
    <w:rPr>
      <w:rFonts w:ascii="Impact" w:hAnsi="Impact"/>
      <w:spacing w:val="10"/>
      <w:sz w:val="24"/>
      <w:szCs w:val="24"/>
    </w:rPr>
  </w:style>
  <w:style w:type="paragraph" w:styleId="2">
    <w:name w:val="heading 2"/>
    <w:basedOn w:val="a"/>
    <w:next w:val="a0"/>
    <w:link w:val="20"/>
    <w:qFormat/>
    <w:rsid w:val="00346ABB"/>
    <w:pPr>
      <w:spacing w:before="240" w:after="60" w:line="220" w:lineRule="atLeast"/>
      <w:outlineLvl w:val="1"/>
    </w:pPr>
    <w:rPr>
      <w:rFonts w:ascii="Impact" w:hAnsi="Impact"/>
      <w:spacing w:val="10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971E9D"/>
    <w:pPr>
      <w:tabs>
        <w:tab w:val="left" w:pos="2160"/>
        <w:tab w:val="right" w:pos="6480"/>
      </w:tabs>
      <w:spacing w:before="240" w:after="60" w:line="220" w:lineRule="atLeast"/>
    </w:pPr>
    <w:rPr>
      <w:rFonts w:ascii="Arial Narrow" w:hAnsi="Arial Narrow"/>
      <w:szCs w:val="22"/>
    </w:rPr>
  </w:style>
  <w:style w:type="paragraph" w:customStyle="1" w:styleId="ContactInfo">
    <w:name w:val="Contact Info"/>
    <w:basedOn w:val="a"/>
    <w:next w:val="a"/>
    <w:rsid w:val="00971E9D"/>
    <w:pPr>
      <w:spacing w:line="220" w:lineRule="atLeast"/>
      <w:jc w:val="right"/>
    </w:pPr>
    <w:rPr>
      <w:rFonts w:ascii="Arial Narrow" w:hAnsi="Arial Narrow" w:cs="Arial"/>
      <w:sz w:val="18"/>
      <w:szCs w:val="18"/>
    </w:rPr>
  </w:style>
  <w:style w:type="paragraph" w:customStyle="1" w:styleId="YourName">
    <w:name w:val="Your Name"/>
    <w:basedOn w:val="a"/>
    <w:rsid w:val="00971E9D"/>
    <w:pPr>
      <w:spacing w:before="200" w:after="40" w:line="220" w:lineRule="atLeast"/>
    </w:pPr>
    <w:rPr>
      <w:rFonts w:ascii="Impact" w:hAnsi="Impact"/>
      <w:spacing w:val="10"/>
      <w:sz w:val="48"/>
      <w:szCs w:val="48"/>
    </w:rPr>
  </w:style>
  <w:style w:type="paragraph" w:customStyle="1" w:styleId="BodyText1">
    <w:name w:val="Body Text 1"/>
    <w:basedOn w:val="a"/>
    <w:rsid w:val="00821698"/>
    <w:pPr>
      <w:spacing w:after="40" w:line="220" w:lineRule="atLeast"/>
      <w:jc w:val="center"/>
    </w:pPr>
    <w:rPr>
      <w:rFonts w:ascii="Arial Narrow" w:hAnsi="Arial Narrow"/>
    </w:rPr>
  </w:style>
  <w:style w:type="paragraph" w:customStyle="1" w:styleId="JobTitleDegree1">
    <w:name w:val="Job Title/Degree 1"/>
    <w:basedOn w:val="21"/>
    <w:rsid w:val="002B084E"/>
    <w:pPr>
      <w:jc w:val="left"/>
    </w:pPr>
  </w:style>
  <w:style w:type="paragraph" w:styleId="21">
    <w:name w:val="Body Text 2"/>
    <w:basedOn w:val="a"/>
    <w:rsid w:val="00821698"/>
    <w:pPr>
      <w:spacing w:before="240" w:after="40"/>
      <w:jc w:val="center"/>
    </w:pPr>
    <w:rPr>
      <w:rFonts w:ascii="Arial Narrow" w:hAnsi="Arial Narrow"/>
    </w:rPr>
  </w:style>
  <w:style w:type="paragraph" w:customStyle="1" w:styleId="BulletedListItem1">
    <w:name w:val="Bulleted List Item 1"/>
    <w:basedOn w:val="a"/>
    <w:rsid w:val="00821698"/>
    <w:pPr>
      <w:numPr>
        <w:numId w:val="1"/>
      </w:numPr>
      <w:spacing w:before="240"/>
    </w:pPr>
    <w:rPr>
      <w:rFonts w:ascii="Arial Narrow" w:hAnsi="Arial Narrow"/>
      <w:spacing w:val="-5"/>
    </w:rPr>
  </w:style>
  <w:style w:type="paragraph" w:customStyle="1" w:styleId="JobTitleDegree">
    <w:name w:val="Job Title/Degree"/>
    <w:basedOn w:val="BodyText1"/>
    <w:rsid w:val="002B084E"/>
    <w:pPr>
      <w:jc w:val="left"/>
    </w:pPr>
  </w:style>
  <w:style w:type="numbering" w:customStyle="1" w:styleId="CurrentList1">
    <w:name w:val="Current List1"/>
    <w:rsid w:val="00346ABB"/>
    <w:pPr>
      <w:numPr>
        <w:numId w:val="2"/>
      </w:numPr>
    </w:pPr>
  </w:style>
  <w:style w:type="paragraph" w:customStyle="1" w:styleId="BulletedListItem">
    <w:name w:val="Bulleted List Item"/>
    <w:basedOn w:val="BulletedListItem1"/>
    <w:next w:val="a0"/>
    <w:rsid w:val="00821698"/>
    <w:pPr>
      <w:spacing w:before="0"/>
    </w:pPr>
  </w:style>
  <w:style w:type="paragraph" w:customStyle="1" w:styleId="Dates1">
    <w:name w:val="Dates 1"/>
    <w:basedOn w:val="21"/>
    <w:rsid w:val="002B084E"/>
    <w:pPr>
      <w:jc w:val="right"/>
    </w:pPr>
  </w:style>
  <w:style w:type="paragraph" w:customStyle="1" w:styleId="Dates">
    <w:name w:val="Dates"/>
    <w:basedOn w:val="BodyText1"/>
    <w:rsid w:val="002B084E"/>
    <w:pPr>
      <w:jc w:val="right"/>
    </w:pPr>
  </w:style>
  <w:style w:type="paragraph" w:styleId="a4">
    <w:name w:val="Balloon Text"/>
    <w:basedOn w:val="a"/>
    <w:semiHidden/>
    <w:rsid w:val="00C31B9D"/>
    <w:rPr>
      <w:rFonts w:ascii="Tahoma" w:hAnsi="Tahoma" w:cs="Tahoma"/>
      <w:sz w:val="16"/>
      <w:szCs w:val="16"/>
    </w:rPr>
  </w:style>
  <w:style w:type="character" w:customStyle="1" w:styleId="20">
    <w:name w:val="כותרת 2 תו"/>
    <w:basedOn w:val="a1"/>
    <w:link w:val="2"/>
    <w:rsid w:val="000E45A8"/>
    <w:rPr>
      <w:rFonts w:ascii="Impact" w:hAnsi="Impact"/>
      <w:spacing w:val="10"/>
      <w:sz w:val="22"/>
      <w:szCs w:val="22"/>
    </w:rPr>
  </w:style>
  <w:style w:type="paragraph" w:styleId="a5">
    <w:name w:val="header"/>
    <w:basedOn w:val="a"/>
    <w:link w:val="a6"/>
    <w:rsid w:val="00751CEA"/>
    <w:pPr>
      <w:tabs>
        <w:tab w:val="center" w:pos="4320"/>
        <w:tab w:val="right" w:pos="8640"/>
      </w:tabs>
    </w:pPr>
  </w:style>
  <w:style w:type="character" w:customStyle="1" w:styleId="a6">
    <w:name w:val="כותרת עליונה תו"/>
    <w:basedOn w:val="a1"/>
    <w:link w:val="a5"/>
    <w:rsid w:val="00751CEA"/>
    <w:rPr>
      <w:rFonts w:ascii="Arial" w:hAnsi="Arial"/>
      <w:sz w:val="22"/>
    </w:rPr>
  </w:style>
  <w:style w:type="paragraph" w:styleId="a7">
    <w:name w:val="footer"/>
    <w:basedOn w:val="a"/>
    <w:link w:val="a8"/>
    <w:rsid w:val="00751CEA"/>
    <w:pPr>
      <w:tabs>
        <w:tab w:val="center" w:pos="4320"/>
        <w:tab w:val="right" w:pos="8640"/>
      </w:tabs>
    </w:pPr>
  </w:style>
  <w:style w:type="character" w:customStyle="1" w:styleId="a8">
    <w:name w:val="כותרת תחתונה תו"/>
    <w:basedOn w:val="a1"/>
    <w:link w:val="a7"/>
    <w:rsid w:val="00751CEA"/>
    <w:rPr>
      <w:rFonts w:ascii="Arial" w:hAnsi="Arial"/>
      <w:sz w:val="22"/>
    </w:rPr>
  </w:style>
  <w:style w:type="character" w:styleId="Hyperlink">
    <w:name w:val="Hyperlink"/>
    <w:basedOn w:val="a1"/>
    <w:uiPriority w:val="99"/>
    <w:unhideWhenUsed/>
    <w:rsid w:val="00411C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human-systems.bi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9CAA6-3DFC-4351-BB8E-ED4101C4F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Amdocs</dc:creator>
  <cp:lastModifiedBy>admin</cp:lastModifiedBy>
  <cp:revision>8</cp:revision>
  <cp:lastPrinted>2002-07-26T15:34:00Z</cp:lastPrinted>
  <dcterms:created xsi:type="dcterms:W3CDTF">2013-07-01T09:25:00Z</dcterms:created>
  <dcterms:modified xsi:type="dcterms:W3CDTF">2013-07-06T14:52:00Z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TC300046461033</vt:lpwstr>
  </property>
</Properties>
</file>