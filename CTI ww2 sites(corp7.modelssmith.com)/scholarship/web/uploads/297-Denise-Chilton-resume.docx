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7C" w:rsidRDefault="004F127C" w:rsidP="00E20FC3">
      <w:pPr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</w:pPr>
    </w:p>
    <w:p w:rsidR="004F127C" w:rsidRDefault="004F127C" w:rsidP="00E20FC3">
      <w:pPr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</w:pPr>
    </w:p>
    <w:p w:rsidR="004F127C" w:rsidRDefault="004F127C" w:rsidP="00E20FC3">
      <w:pPr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</w:pPr>
    </w:p>
    <w:p w:rsidR="004F127C" w:rsidRDefault="004F127C" w:rsidP="00E20FC3">
      <w:pPr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</w:pPr>
    </w:p>
    <w:p w:rsidR="004F127C" w:rsidRDefault="004F127C" w:rsidP="00E20FC3">
      <w:pPr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</w:pPr>
    </w:p>
    <w:p w:rsidR="0069720E" w:rsidRDefault="0069720E" w:rsidP="00E20FC3">
      <w:pPr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</w:pPr>
    </w:p>
    <w:p w:rsidR="0069720E" w:rsidRDefault="0069720E" w:rsidP="0069720E">
      <w:pPr>
        <w:jc w:val="right"/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</w:pPr>
    </w:p>
    <w:p w:rsidR="006352BF" w:rsidRPr="0027453C" w:rsidRDefault="0069720E" w:rsidP="00E20FC3">
      <w:pPr>
        <w:rPr>
          <w:rFonts w:ascii="Century Gothic" w:hAnsi="Century Gothic" w:cs="Gisha"/>
          <w:b/>
          <w:i/>
          <w:sz w:val="20"/>
          <w:szCs w:val="20"/>
        </w:rPr>
      </w:pPr>
      <w:r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  <w:t>D</w:t>
      </w:r>
      <w:r w:rsidR="004E67E5">
        <w:rPr>
          <w:rFonts w:ascii="Century Gothic" w:hAnsi="Century Gothic" w:cs="Gisha"/>
          <w:b/>
          <w:i/>
          <w:noProof/>
          <w:sz w:val="20"/>
          <w:szCs w:val="20"/>
          <w:lang w:eastAsia="en-GB"/>
        </w:rPr>
        <w:t>enise Chilton, CPCC, ACC</w:t>
      </w:r>
    </w:p>
    <w:p w:rsidR="00B95D03" w:rsidRPr="0027453C" w:rsidRDefault="00160AC8" w:rsidP="00E20FC3">
      <w:pPr>
        <w:rPr>
          <w:rFonts w:ascii="Century Gothic" w:hAnsi="Century Gothic" w:cs="Gisha"/>
          <w:i/>
          <w:sz w:val="20"/>
          <w:szCs w:val="20"/>
        </w:rPr>
      </w:pPr>
      <w:r w:rsidRPr="0027453C">
        <w:rPr>
          <w:rFonts w:ascii="Century Gothic" w:hAnsi="Century Gothic" w:cs="Gisha"/>
          <w:i/>
          <w:noProof/>
          <w:sz w:val="20"/>
          <w:szCs w:val="20"/>
          <w:lang w:eastAsia="en-GB"/>
        </w:rPr>
        <w:drawing>
          <wp:inline distT="0" distB="0" distL="0" distR="0">
            <wp:extent cx="5724525" cy="57150"/>
            <wp:effectExtent l="19050" t="0" r="28575" b="0"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solidFill>
                        <a:schemeClr val="tx1">
                          <a:alpha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FB" w:rsidRPr="0027453C" w:rsidRDefault="006352BF" w:rsidP="00E20FC3">
      <w:pPr>
        <w:rPr>
          <w:rFonts w:ascii="Century Gothic" w:hAnsi="Century Gothic" w:cs="Gisha"/>
          <w:b/>
          <w:sz w:val="20"/>
          <w:szCs w:val="20"/>
          <w:u w:val="single"/>
        </w:rPr>
      </w:pPr>
      <w:r w:rsidRPr="0027453C">
        <w:rPr>
          <w:rFonts w:ascii="Century Gothic" w:hAnsi="Century Gothic" w:cs="Gisha"/>
          <w:b/>
          <w:sz w:val="20"/>
          <w:szCs w:val="20"/>
          <w:u w:val="single"/>
        </w:rPr>
        <w:t>Professional Profile</w:t>
      </w:r>
    </w:p>
    <w:p w:rsidR="00C61A53" w:rsidRPr="0027453C" w:rsidRDefault="00C61A53" w:rsidP="00B95D03">
      <w:p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sz w:val="20"/>
          <w:szCs w:val="20"/>
        </w:rPr>
      </w:pPr>
    </w:p>
    <w:p w:rsidR="000E700F" w:rsidRDefault="00B95D03" w:rsidP="000E700F">
      <w:p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sz w:val="20"/>
          <w:szCs w:val="20"/>
        </w:rPr>
      </w:pPr>
      <w:r w:rsidRPr="0027453C">
        <w:rPr>
          <w:rFonts w:ascii="Century Gothic" w:hAnsi="Century Gothic" w:cs="Gisha"/>
          <w:sz w:val="20"/>
          <w:szCs w:val="20"/>
        </w:rPr>
        <w:t xml:space="preserve">Denise is a dynamic, enthusiastic, self motivated </w:t>
      </w:r>
      <w:r w:rsidR="00087181">
        <w:rPr>
          <w:rFonts w:ascii="Century Gothic" w:hAnsi="Century Gothic" w:cs="Gisha"/>
          <w:sz w:val="20"/>
          <w:szCs w:val="20"/>
        </w:rPr>
        <w:t xml:space="preserve">individual </w:t>
      </w:r>
      <w:r w:rsidRPr="0027453C">
        <w:rPr>
          <w:rFonts w:ascii="Century Gothic" w:hAnsi="Century Gothic" w:cs="Gisha"/>
          <w:sz w:val="20"/>
          <w:szCs w:val="20"/>
        </w:rPr>
        <w:t xml:space="preserve">with drive, ability and a positive </w:t>
      </w:r>
      <w:r w:rsidR="00087181">
        <w:rPr>
          <w:rFonts w:ascii="Century Gothic" w:hAnsi="Century Gothic" w:cs="Gisha"/>
          <w:sz w:val="20"/>
          <w:szCs w:val="20"/>
        </w:rPr>
        <w:t xml:space="preserve">“can do” </w:t>
      </w:r>
      <w:r w:rsidRPr="0027453C">
        <w:rPr>
          <w:rFonts w:ascii="Century Gothic" w:hAnsi="Century Gothic" w:cs="Gisha"/>
          <w:sz w:val="20"/>
          <w:szCs w:val="20"/>
        </w:rPr>
        <w:t xml:space="preserve">attitude. </w:t>
      </w:r>
      <w:r w:rsidR="000E700F">
        <w:rPr>
          <w:rFonts w:ascii="Century Gothic" w:hAnsi="Century Gothic" w:cs="Gisha"/>
          <w:sz w:val="20"/>
          <w:szCs w:val="20"/>
        </w:rPr>
        <w:t xml:space="preserve">An executive, </w:t>
      </w:r>
      <w:r w:rsidR="005B4F78">
        <w:rPr>
          <w:rFonts w:ascii="Century Gothic" w:hAnsi="Century Gothic" w:cs="Gisha"/>
          <w:sz w:val="20"/>
          <w:szCs w:val="20"/>
        </w:rPr>
        <w:t>business and personal</w:t>
      </w:r>
      <w:r w:rsidR="000E700F">
        <w:rPr>
          <w:rFonts w:ascii="Century Gothic" w:hAnsi="Century Gothic" w:cs="Gisha"/>
          <w:sz w:val="20"/>
          <w:szCs w:val="20"/>
        </w:rPr>
        <w:t xml:space="preserve"> </w:t>
      </w:r>
      <w:r w:rsidR="0076505B">
        <w:rPr>
          <w:rFonts w:ascii="Century Gothic" w:hAnsi="Century Gothic" w:cs="Gisha"/>
          <w:sz w:val="20"/>
          <w:szCs w:val="20"/>
        </w:rPr>
        <w:t xml:space="preserve">coach </w:t>
      </w:r>
      <w:r w:rsidR="005B4F78">
        <w:rPr>
          <w:rFonts w:ascii="Century Gothic" w:hAnsi="Century Gothic" w:cs="Gisha"/>
          <w:sz w:val="20"/>
          <w:szCs w:val="20"/>
        </w:rPr>
        <w:t>s</w:t>
      </w:r>
      <w:r w:rsidR="0076505B">
        <w:rPr>
          <w:rFonts w:ascii="Century Gothic" w:hAnsi="Century Gothic" w:cs="Gisha"/>
          <w:sz w:val="20"/>
          <w:szCs w:val="20"/>
        </w:rPr>
        <w:t>he</w:t>
      </w:r>
      <w:r w:rsidR="000E700F" w:rsidRPr="0027453C">
        <w:rPr>
          <w:rFonts w:ascii="Century Gothic" w:hAnsi="Century Gothic" w:cs="Gisha"/>
          <w:sz w:val="20"/>
          <w:szCs w:val="20"/>
        </w:rPr>
        <w:t xml:space="preserve"> </w:t>
      </w:r>
      <w:r w:rsidR="000E700F">
        <w:rPr>
          <w:rFonts w:ascii="Century Gothic" w:hAnsi="Century Gothic" w:cs="Gisha"/>
          <w:sz w:val="20"/>
          <w:szCs w:val="20"/>
        </w:rPr>
        <w:t xml:space="preserve">has a </w:t>
      </w:r>
      <w:r w:rsidR="0076505B">
        <w:rPr>
          <w:rFonts w:ascii="Century Gothic" w:hAnsi="Century Gothic" w:cs="Gisha"/>
          <w:sz w:val="20"/>
          <w:szCs w:val="20"/>
        </w:rPr>
        <w:t xml:space="preserve">real </w:t>
      </w:r>
      <w:r w:rsidR="000E700F">
        <w:rPr>
          <w:rFonts w:ascii="Century Gothic" w:hAnsi="Century Gothic" w:cs="Gisha"/>
          <w:sz w:val="20"/>
          <w:szCs w:val="20"/>
        </w:rPr>
        <w:t xml:space="preserve">passion for helping </w:t>
      </w:r>
      <w:r w:rsidR="0076505B">
        <w:rPr>
          <w:rFonts w:ascii="Century Gothic" w:hAnsi="Century Gothic" w:cs="Gisha"/>
          <w:sz w:val="20"/>
          <w:szCs w:val="20"/>
        </w:rPr>
        <w:t>people</w:t>
      </w:r>
      <w:r w:rsidR="000E700F">
        <w:rPr>
          <w:rFonts w:ascii="Century Gothic" w:hAnsi="Century Gothic" w:cs="Gisha"/>
          <w:sz w:val="20"/>
          <w:szCs w:val="20"/>
        </w:rPr>
        <w:t xml:space="preserve"> </w:t>
      </w:r>
      <w:r w:rsidR="000E700F" w:rsidRPr="004F127C">
        <w:rPr>
          <w:rFonts w:ascii="Century Gothic" w:hAnsi="Century Gothic" w:cs="Gisha"/>
          <w:sz w:val="20"/>
          <w:szCs w:val="20"/>
        </w:rPr>
        <w:t>tap i</w:t>
      </w:r>
      <w:r w:rsidR="00087181">
        <w:rPr>
          <w:rFonts w:ascii="Century Gothic" w:hAnsi="Century Gothic" w:cs="Gisha"/>
          <w:sz w:val="20"/>
          <w:szCs w:val="20"/>
        </w:rPr>
        <w:t xml:space="preserve">nto their true unique potential and </w:t>
      </w:r>
      <w:r w:rsidR="0084673B">
        <w:rPr>
          <w:rFonts w:ascii="Century Gothic" w:hAnsi="Century Gothic" w:cs="Gisha"/>
          <w:sz w:val="20"/>
          <w:szCs w:val="20"/>
        </w:rPr>
        <w:t xml:space="preserve">manage </w:t>
      </w:r>
      <w:r w:rsidR="00087181">
        <w:rPr>
          <w:rFonts w:ascii="Century Gothic" w:hAnsi="Century Gothic" w:cs="Gisha"/>
          <w:sz w:val="20"/>
          <w:szCs w:val="20"/>
        </w:rPr>
        <w:t xml:space="preserve">the </w:t>
      </w:r>
      <w:r w:rsidR="0084673B">
        <w:rPr>
          <w:rFonts w:ascii="Century Gothic" w:hAnsi="Century Gothic" w:cs="Gisha"/>
          <w:sz w:val="20"/>
          <w:szCs w:val="20"/>
        </w:rPr>
        <w:t xml:space="preserve">change </w:t>
      </w:r>
      <w:r w:rsidR="00087181">
        <w:rPr>
          <w:rFonts w:ascii="Century Gothic" w:hAnsi="Century Gothic" w:cs="Gisha"/>
          <w:sz w:val="20"/>
          <w:szCs w:val="20"/>
        </w:rPr>
        <w:t xml:space="preserve">needed </w:t>
      </w:r>
      <w:r w:rsidR="006C2755">
        <w:rPr>
          <w:rFonts w:ascii="Century Gothic" w:hAnsi="Century Gothic" w:cs="Gisha"/>
          <w:sz w:val="20"/>
          <w:szCs w:val="20"/>
        </w:rPr>
        <w:t>to</w:t>
      </w:r>
      <w:r w:rsidR="0084673B">
        <w:rPr>
          <w:rFonts w:ascii="Century Gothic" w:hAnsi="Century Gothic" w:cs="Gisha"/>
          <w:sz w:val="20"/>
          <w:szCs w:val="20"/>
        </w:rPr>
        <w:t xml:space="preserve"> </w:t>
      </w:r>
      <w:r w:rsidR="000E700F" w:rsidRPr="004F127C">
        <w:rPr>
          <w:rFonts w:ascii="Century Gothic" w:hAnsi="Century Gothic" w:cs="Gisha"/>
          <w:sz w:val="20"/>
          <w:szCs w:val="20"/>
        </w:rPr>
        <w:t>get the life they want and experience it to the full</w:t>
      </w:r>
      <w:r w:rsidR="000E700F">
        <w:rPr>
          <w:rFonts w:ascii="Century Gothic" w:hAnsi="Century Gothic" w:cs="Gisha"/>
          <w:sz w:val="20"/>
          <w:szCs w:val="20"/>
        </w:rPr>
        <w:t>.</w:t>
      </w:r>
      <w:r w:rsidR="00087181">
        <w:rPr>
          <w:rFonts w:ascii="Century Gothic" w:hAnsi="Century Gothic" w:cs="Gisha"/>
          <w:sz w:val="20"/>
          <w:szCs w:val="20"/>
        </w:rPr>
        <w:t xml:space="preserve"> She excels at working with </w:t>
      </w:r>
      <w:r w:rsidR="00754C5E">
        <w:rPr>
          <w:rFonts w:ascii="Century Gothic" w:hAnsi="Century Gothic" w:cs="Gisha"/>
          <w:sz w:val="20"/>
          <w:szCs w:val="20"/>
        </w:rPr>
        <w:t xml:space="preserve">individuals setting up in business and helps </w:t>
      </w:r>
      <w:r w:rsidR="00087181">
        <w:rPr>
          <w:rFonts w:ascii="Century Gothic" w:hAnsi="Century Gothic" w:cs="Gisha"/>
          <w:sz w:val="20"/>
          <w:szCs w:val="20"/>
        </w:rPr>
        <w:t xml:space="preserve">them </w:t>
      </w:r>
      <w:r w:rsidR="00BB3EA0">
        <w:rPr>
          <w:rFonts w:ascii="Century Gothic" w:hAnsi="Century Gothic" w:cs="Gisha"/>
          <w:sz w:val="20"/>
          <w:szCs w:val="20"/>
        </w:rPr>
        <w:t xml:space="preserve">develop </w:t>
      </w:r>
      <w:r w:rsidR="00087181">
        <w:rPr>
          <w:rFonts w:ascii="Century Gothic" w:hAnsi="Century Gothic" w:cs="Gisha"/>
          <w:sz w:val="20"/>
          <w:szCs w:val="20"/>
        </w:rPr>
        <w:t xml:space="preserve">innovative and creative solutions </w:t>
      </w:r>
      <w:r w:rsidR="00BB3EA0">
        <w:rPr>
          <w:rFonts w:ascii="Century Gothic" w:hAnsi="Century Gothic" w:cs="Gisha"/>
          <w:sz w:val="20"/>
          <w:szCs w:val="20"/>
        </w:rPr>
        <w:t>to ensure for business growth,</w:t>
      </w:r>
      <w:r w:rsidR="00087181">
        <w:rPr>
          <w:rFonts w:ascii="Century Gothic" w:hAnsi="Century Gothic" w:cs="Gisha"/>
          <w:sz w:val="20"/>
          <w:szCs w:val="20"/>
        </w:rPr>
        <w:t xml:space="preserve"> profitability and sustainability. </w:t>
      </w:r>
    </w:p>
    <w:p w:rsidR="002453B1" w:rsidRPr="0027453C" w:rsidRDefault="00B95D03" w:rsidP="002453B1">
      <w:p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sz w:val="20"/>
          <w:szCs w:val="20"/>
        </w:rPr>
      </w:pPr>
      <w:r w:rsidRPr="0027453C">
        <w:rPr>
          <w:rFonts w:ascii="Century Gothic" w:hAnsi="Century Gothic" w:cs="Gisha"/>
          <w:sz w:val="20"/>
          <w:szCs w:val="20"/>
        </w:rPr>
        <w:t>She is an established and experienced</w:t>
      </w:r>
      <w:r w:rsidR="00AC0900">
        <w:rPr>
          <w:rFonts w:ascii="Century Gothic" w:hAnsi="Century Gothic" w:cs="Gisha"/>
          <w:sz w:val="20"/>
          <w:szCs w:val="20"/>
        </w:rPr>
        <w:t xml:space="preserve"> </w:t>
      </w:r>
      <w:r w:rsidR="002453B1">
        <w:rPr>
          <w:rFonts w:ascii="Century Gothic" w:hAnsi="Century Gothic" w:cs="Gisha"/>
          <w:sz w:val="20"/>
          <w:szCs w:val="20"/>
        </w:rPr>
        <w:t>trainer</w:t>
      </w:r>
      <w:r w:rsidR="00087181">
        <w:rPr>
          <w:rFonts w:ascii="Century Gothic" w:hAnsi="Century Gothic" w:cs="Gisha"/>
          <w:sz w:val="20"/>
          <w:szCs w:val="20"/>
        </w:rPr>
        <w:t xml:space="preserve"> and facilitator</w:t>
      </w:r>
      <w:r w:rsidR="002453B1">
        <w:rPr>
          <w:rFonts w:ascii="Century Gothic" w:hAnsi="Century Gothic" w:cs="Gisha"/>
          <w:sz w:val="20"/>
          <w:szCs w:val="20"/>
        </w:rPr>
        <w:t xml:space="preserve"> </w:t>
      </w:r>
      <w:r w:rsidR="0069720E">
        <w:rPr>
          <w:rFonts w:ascii="Century Gothic" w:hAnsi="Century Gothic" w:cs="Gisha"/>
          <w:sz w:val="20"/>
          <w:szCs w:val="20"/>
        </w:rPr>
        <w:t>delivering</w:t>
      </w:r>
      <w:r w:rsidR="00AC0900">
        <w:rPr>
          <w:rFonts w:ascii="Century Gothic" w:hAnsi="Century Gothic" w:cs="Gisha"/>
          <w:sz w:val="20"/>
          <w:szCs w:val="20"/>
        </w:rPr>
        <w:t xml:space="preserve"> leadership and management </w:t>
      </w:r>
      <w:r w:rsidR="00087181">
        <w:rPr>
          <w:rFonts w:ascii="Century Gothic" w:hAnsi="Century Gothic" w:cs="Gisha"/>
          <w:sz w:val="20"/>
          <w:szCs w:val="20"/>
        </w:rPr>
        <w:t>workshops t</w:t>
      </w:r>
      <w:r w:rsidR="0069720E">
        <w:rPr>
          <w:rFonts w:ascii="Century Gothic" w:hAnsi="Century Gothic" w:cs="Gisha"/>
          <w:sz w:val="20"/>
          <w:szCs w:val="20"/>
        </w:rPr>
        <w:t xml:space="preserve">o organisations both large and small. </w:t>
      </w:r>
      <w:r w:rsidR="00AC0900">
        <w:rPr>
          <w:rFonts w:ascii="Century Gothic" w:hAnsi="Century Gothic" w:cs="Gisha"/>
          <w:sz w:val="20"/>
          <w:szCs w:val="20"/>
        </w:rPr>
        <w:t xml:space="preserve"> </w:t>
      </w:r>
    </w:p>
    <w:p w:rsidR="00C61A53" w:rsidRPr="0027453C" w:rsidRDefault="002453B1" w:rsidP="00B95D03">
      <w:p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 xml:space="preserve">A </w:t>
      </w:r>
      <w:r w:rsidRPr="0027453C">
        <w:rPr>
          <w:rFonts w:ascii="Century Gothic" w:hAnsi="Century Gothic" w:cs="Gisha"/>
          <w:sz w:val="20"/>
          <w:szCs w:val="20"/>
        </w:rPr>
        <w:t>proven consultant</w:t>
      </w:r>
      <w:r w:rsidR="00BB3EA0">
        <w:rPr>
          <w:rFonts w:ascii="Century Gothic" w:hAnsi="Century Gothic" w:cs="Gisha"/>
          <w:sz w:val="20"/>
          <w:szCs w:val="20"/>
        </w:rPr>
        <w:t>,</w:t>
      </w:r>
      <w:r w:rsidRPr="0027453C">
        <w:rPr>
          <w:rFonts w:ascii="Century Gothic" w:hAnsi="Century Gothic" w:cs="Gisha"/>
          <w:sz w:val="20"/>
          <w:szCs w:val="20"/>
        </w:rPr>
        <w:t xml:space="preserve"> award winning manager </w:t>
      </w:r>
      <w:r w:rsidR="00087181">
        <w:rPr>
          <w:rFonts w:ascii="Century Gothic" w:hAnsi="Century Gothic" w:cs="Gisha"/>
          <w:sz w:val="20"/>
          <w:szCs w:val="20"/>
        </w:rPr>
        <w:t xml:space="preserve">and business award winner </w:t>
      </w:r>
      <w:r>
        <w:rPr>
          <w:rFonts w:ascii="Century Gothic" w:hAnsi="Century Gothic" w:cs="Gisha"/>
          <w:sz w:val="20"/>
          <w:szCs w:val="20"/>
        </w:rPr>
        <w:t xml:space="preserve">she has a </w:t>
      </w:r>
      <w:r w:rsidRPr="0027453C">
        <w:rPr>
          <w:rFonts w:ascii="Century Gothic" w:hAnsi="Century Gothic" w:cs="Gisha"/>
          <w:sz w:val="20"/>
          <w:szCs w:val="20"/>
        </w:rPr>
        <w:t xml:space="preserve">natural ability to engage </w:t>
      </w:r>
      <w:r>
        <w:rPr>
          <w:rFonts w:ascii="Century Gothic" w:hAnsi="Century Gothic" w:cs="Gisha"/>
          <w:sz w:val="20"/>
          <w:szCs w:val="20"/>
        </w:rPr>
        <w:t xml:space="preserve">with </w:t>
      </w:r>
      <w:r w:rsidRPr="0027453C">
        <w:rPr>
          <w:rFonts w:ascii="Century Gothic" w:hAnsi="Century Gothic" w:cs="Gisha"/>
          <w:sz w:val="20"/>
          <w:szCs w:val="20"/>
        </w:rPr>
        <w:t>people</w:t>
      </w:r>
      <w:r w:rsidR="00087181">
        <w:rPr>
          <w:rFonts w:ascii="Century Gothic" w:hAnsi="Century Gothic" w:cs="Gisha"/>
          <w:sz w:val="20"/>
          <w:szCs w:val="20"/>
        </w:rPr>
        <w:t xml:space="preserve"> and</w:t>
      </w:r>
      <w:r w:rsidRPr="0027453C">
        <w:rPr>
          <w:rFonts w:ascii="Century Gothic" w:hAnsi="Century Gothic" w:cs="Gisha"/>
          <w:sz w:val="20"/>
          <w:szCs w:val="20"/>
        </w:rPr>
        <w:t xml:space="preserve"> build rapport</w:t>
      </w:r>
      <w:r w:rsidR="0076505B">
        <w:rPr>
          <w:rFonts w:ascii="Century Gothic" w:hAnsi="Century Gothic" w:cs="Gisha"/>
          <w:sz w:val="20"/>
          <w:szCs w:val="20"/>
        </w:rPr>
        <w:t>.</w:t>
      </w:r>
    </w:p>
    <w:p w:rsidR="00E57AA1" w:rsidRPr="0027453C" w:rsidRDefault="00B95D03" w:rsidP="00B95D03">
      <w:p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sz w:val="20"/>
          <w:szCs w:val="20"/>
        </w:rPr>
      </w:pPr>
      <w:r w:rsidRPr="0027453C">
        <w:rPr>
          <w:rFonts w:ascii="Century Gothic" w:hAnsi="Century Gothic" w:cs="Gisha"/>
          <w:sz w:val="20"/>
          <w:szCs w:val="20"/>
        </w:rPr>
        <w:t>She is an excellent communicator and influencer at all level, with high levels of infectious energy a</w:t>
      </w:r>
      <w:r w:rsidR="00087181">
        <w:rPr>
          <w:rFonts w:ascii="Century Gothic" w:hAnsi="Century Gothic" w:cs="Gisha"/>
          <w:sz w:val="20"/>
          <w:szCs w:val="20"/>
        </w:rPr>
        <w:t>nd excels in motivating people to perform to their best.</w:t>
      </w:r>
    </w:p>
    <w:p w:rsidR="00B95D03" w:rsidRPr="0027453C" w:rsidRDefault="00A3245E" w:rsidP="00DC70FB">
      <w:pPr>
        <w:spacing w:before="100" w:beforeAutospacing="1" w:after="100" w:afterAutospacing="1" w:line="276" w:lineRule="auto"/>
        <w:rPr>
          <w:rFonts w:ascii="Century Gothic" w:hAnsi="Century Gothic" w:cs="Gisha"/>
          <w:b/>
          <w:sz w:val="20"/>
          <w:szCs w:val="20"/>
          <w:u w:val="single"/>
        </w:rPr>
      </w:pPr>
      <w:r w:rsidRPr="0027453C">
        <w:rPr>
          <w:rFonts w:ascii="Century Gothic" w:hAnsi="Century Gothic" w:cs="Gisha"/>
          <w:noProof/>
          <w:sz w:val="20"/>
          <w:szCs w:val="20"/>
          <w:lang w:eastAsia="en-GB"/>
        </w:rPr>
        <w:drawing>
          <wp:inline distT="0" distB="0" distL="0" distR="0">
            <wp:extent cx="5724525" cy="57150"/>
            <wp:effectExtent l="19050" t="0" r="9525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EA0" w:rsidRDefault="00BB3EA0" w:rsidP="00BB3EA0">
      <w:pPr>
        <w:ind w:left="1080" w:hanging="1080"/>
        <w:rPr>
          <w:rFonts w:ascii="Century Gothic" w:hAnsi="Century Gothic" w:cs="Gisha"/>
          <w:b/>
          <w:sz w:val="20"/>
          <w:szCs w:val="20"/>
          <w:u w:val="single"/>
        </w:rPr>
      </w:pPr>
      <w:r>
        <w:rPr>
          <w:rFonts w:ascii="Century Gothic" w:hAnsi="Century Gothic" w:cs="Gisha"/>
          <w:b/>
          <w:sz w:val="20"/>
          <w:szCs w:val="20"/>
          <w:u w:val="single"/>
        </w:rPr>
        <w:t>Career History</w:t>
      </w:r>
    </w:p>
    <w:p w:rsidR="0027453C" w:rsidRDefault="0027453C" w:rsidP="00BB3EA0">
      <w:pPr>
        <w:ind w:left="1080" w:hanging="1080"/>
        <w:rPr>
          <w:rFonts w:ascii="Century Gothic" w:hAnsi="Century Gothic" w:cs="Gisha"/>
          <w:b/>
          <w:sz w:val="20"/>
          <w:szCs w:val="20"/>
        </w:rPr>
      </w:pPr>
      <w:r w:rsidRPr="0027453C">
        <w:rPr>
          <w:rFonts w:ascii="Century Gothic" w:hAnsi="Century Gothic" w:cs="Gisha"/>
          <w:b/>
          <w:sz w:val="20"/>
          <w:szCs w:val="20"/>
          <w:u w:val="single"/>
        </w:rPr>
        <w:t>Professional Coaching &amp; Training Experience</w:t>
      </w:r>
      <w:r w:rsidRPr="0027453C">
        <w:rPr>
          <w:rFonts w:ascii="Century Gothic" w:hAnsi="Century Gothic" w:cs="Gisha"/>
          <w:b/>
          <w:sz w:val="20"/>
          <w:szCs w:val="20"/>
        </w:rPr>
        <w:t xml:space="preserve"> </w:t>
      </w:r>
    </w:p>
    <w:p w:rsidR="00C61A53" w:rsidRPr="0027453C" w:rsidRDefault="00C61A53" w:rsidP="00160AC8">
      <w:pPr>
        <w:pStyle w:val="Header"/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ind w:left="360"/>
        <w:rPr>
          <w:rFonts w:ascii="Century Gothic" w:hAnsi="Century Gothic" w:cs="Gisha"/>
          <w:bCs/>
          <w:sz w:val="20"/>
          <w:szCs w:val="20"/>
        </w:rPr>
      </w:pPr>
    </w:p>
    <w:p w:rsidR="00F80118" w:rsidRPr="0027453C" w:rsidRDefault="00F80118" w:rsidP="00F80118">
      <w:pPr>
        <w:ind w:left="1080" w:hanging="1080"/>
        <w:rPr>
          <w:rFonts w:ascii="Century Gothic" w:hAnsi="Century Gothic" w:cs="Gisha"/>
          <w:b/>
          <w:sz w:val="20"/>
          <w:szCs w:val="20"/>
        </w:rPr>
      </w:pPr>
      <w:r w:rsidRPr="0027453C">
        <w:rPr>
          <w:rFonts w:ascii="Century Gothic" w:hAnsi="Century Gothic" w:cs="Gisha"/>
          <w:b/>
          <w:sz w:val="20"/>
          <w:szCs w:val="20"/>
        </w:rPr>
        <w:t xml:space="preserve">Sept 2006 – </w:t>
      </w:r>
      <w:r w:rsidR="004F127C">
        <w:rPr>
          <w:rFonts w:ascii="Century Gothic" w:hAnsi="Century Gothic" w:cs="Gisha"/>
          <w:b/>
          <w:sz w:val="20"/>
          <w:szCs w:val="20"/>
        </w:rPr>
        <w:t>To Date</w:t>
      </w:r>
      <w:r w:rsidRPr="0027453C">
        <w:rPr>
          <w:rFonts w:ascii="Century Gothic" w:hAnsi="Century Gothic" w:cs="Gisha"/>
          <w:b/>
          <w:sz w:val="20"/>
          <w:szCs w:val="20"/>
        </w:rPr>
        <w:t xml:space="preserve"> </w:t>
      </w:r>
      <w:r w:rsidR="007C1E66">
        <w:rPr>
          <w:rFonts w:ascii="Century Gothic" w:hAnsi="Century Gothic" w:cs="Gisha"/>
          <w:b/>
          <w:sz w:val="20"/>
          <w:szCs w:val="20"/>
        </w:rPr>
        <w:t>Denise Chilton Ltd</w:t>
      </w:r>
      <w:r w:rsidR="0076505B">
        <w:rPr>
          <w:rFonts w:ascii="Century Gothic" w:hAnsi="Century Gothic" w:cs="Gisha"/>
          <w:b/>
          <w:sz w:val="20"/>
          <w:szCs w:val="20"/>
        </w:rPr>
        <w:t xml:space="preserve"> </w:t>
      </w:r>
      <w:r w:rsidR="00CA5FB7">
        <w:rPr>
          <w:rFonts w:ascii="Century Gothic" w:hAnsi="Century Gothic" w:cs="Gisha"/>
          <w:b/>
          <w:sz w:val="20"/>
          <w:szCs w:val="20"/>
        </w:rPr>
        <w:t xml:space="preserve">(previously </w:t>
      </w:r>
      <w:proofErr w:type="spellStart"/>
      <w:r w:rsidR="00CA5FB7">
        <w:rPr>
          <w:rFonts w:ascii="Century Gothic" w:hAnsi="Century Gothic" w:cs="Gisha"/>
          <w:b/>
          <w:sz w:val="20"/>
          <w:szCs w:val="20"/>
        </w:rPr>
        <w:t>Barceidillo</w:t>
      </w:r>
      <w:proofErr w:type="spellEnd"/>
      <w:r w:rsidR="00CA5FB7">
        <w:rPr>
          <w:rFonts w:ascii="Century Gothic" w:hAnsi="Century Gothic" w:cs="Gisha"/>
          <w:b/>
          <w:sz w:val="20"/>
          <w:szCs w:val="20"/>
        </w:rPr>
        <w:t>)</w:t>
      </w:r>
      <w:r w:rsidR="007C1E66">
        <w:rPr>
          <w:rFonts w:ascii="Century Gothic" w:hAnsi="Century Gothic" w:cs="Gisha"/>
          <w:b/>
          <w:sz w:val="20"/>
          <w:szCs w:val="20"/>
        </w:rPr>
        <w:t xml:space="preserve"> </w:t>
      </w:r>
      <w:r w:rsidRPr="0027453C">
        <w:rPr>
          <w:rFonts w:ascii="Century Gothic" w:hAnsi="Century Gothic" w:cs="Gisha"/>
          <w:b/>
          <w:sz w:val="20"/>
          <w:szCs w:val="20"/>
        </w:rPr>
        <w:t xml:space="preserve">– </w:t>
      </w:r>
      <w:r w:rsidR="004F127C">
        <w:rPr>
          <w:rFonts w:ascii="Century Gothic" w:hAnsi="Century Gothic" w:cs="Gisha"/>
          <w:b/>
          <w:sz w:val="20"/>
          <w:szCs w:val="20"/>
        </w:rPr>
        <w:t>Owner</w:t>
      </w:r>
    </w:p>
    <w:p w:rsidR="00060B6E" w:rsidRPr="0027453C" w:rsidRDefault="00060B6E" w:rsidP="00060B6E">
      <w:pPr>
        <w:spacing w:line="240" w:lineRule="auto"/>
        <w:rPr>
          <w:rFonts w:ascii="Century Gothic" w:hAnsi="Century Gothic" w:cs="Gisha"/>
          <w:sz w:val="20"/>
          <w:szCs w:val="20"/>
        </w:rPr>
      </w:pPr>
    </w:p>
    <w:p w:rsidR="00CA5FB7" w:rsidRDefault="00CA5FB7" w:rsidP="00CA5FB7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 xml:space="preserve">Specialist of individual coaching programmes for executives and business professionals, niche </w:t>
      </w:r>
      <w:r w:rsidR="00BB3EA0">
        <w:rPr>
          <w:rFonts w:ascii="Century Gothic" w:hAnsi="Century Gothic" w:cs="Gisha"/>
          <w:sz w:val="20"/>
          <w:szCs w:val="20"/>
        </w:rPr>
        <w:t xml:space="preserve">clients - </w:t>
      </w:r>
      <w:r w:rsidR="00747691">
        <w:rPr>
          <w:rFonts w:ascii="Century Gothic" w:hAnsi="Century Gothic" w:cs="Gisha"/>
          <w:sz w:val="20"/>
          <w:szCs w:val="20"/>
        </w:rPr>
        <w:t>b</w:t>
      </w:r>
      <w:r>
        <w:rPr>
          <w:rFonts w:ascii="Century Gothic" w:hAnsi="Century Gothic" w:cs="Gisha"/>
          <w:sz w:val="20"/>
          <w:szCs w:val="20"/>
        </w:rPr>
        <w:t xml:space="preserve">usiness owners, </w:t>
      </w:r>
      <w:r w:rsidR="00424308">
        <w:rPr>
          <w:rFonts w:ascii="Century Gothic" w:hAnsi="Century Gothic" w:cs="Gisha"/>
          <w:sz w:val="20"/>
          <w:szCs w:val="20"/>
        </w:rPr>
        <w:t xml:space="preserve">Senior, </w:t>
      </w:r>
      <w:r>
        <w:rPr>
          <w:rFonts w:ascii="Century Gothic" w:hAnsi="Century Gothic" w:cs="Gisha"/>
          <w:sz w:val="20"/>
          <w:szCs w:val="20"/>
        </w:rPr>
        <w:t xml:space="preserve">Middle </w:t>
      </w:r>
      <w:r w:rsidR="00424308">
        <w:rPr>
          <w:rFonts w:ascii="Century Gothic" w:hAnsi="Century Gothic" w:cs="Gisha"/>
          <w:sz w:val="20"/>
          <w:szCs w:val="20"/>
        </w:rPr>
        <w:t xml:space="preserve">and Line </w:t>
      </w:r>
      <w:r>
        <w:rPr>
          <w:rFonts w:ascii="Century Gothic" w:hAnsi="Century Gothic" w:cs="Gisha"/>
          <w:sz w:val="20"/>
          <w:szCs w:val="20"/>
        </w:rPr>
        <w:t xml:space="preserve">Managers, </w:t>
      </w:r>
      <w:r w:rsidR="00BB3EA0">
        <w:rPr>
          <w:rFonts w:ascii="Century Gothic" w:hAnsi="Century Gothic" w:cs="Gisha"/>
          <w:sz w:val="20"/>
          <w:szCs w:val="20"/>
        </w:rPr>
        <w:t>p</w:t>
      </w:r>
      <w:r w:rsidR="00424308">
        <w:rPr>
          <w:rFonts w:ascii="Century Gothic" w:hAnsi="Century Gothic" w:cs="Gisha"/>
          <w:sz w:val="20"/>
          <w:szCs w:val="20"/>
        </w:rPr>
        <w:t xml:space="preserve">rofessional </w:t>
      </w:r>
      <w:r>
        <w:rPr>
          <w:rFonts w:ascii="Century Gothic" w:hAnsi="Century Gothic" w:cs="Gisha"/>
          <w:sz w:val="20"/>
          <w:szCs w:val="20"/>
        </w:rPr>
        <w:t>women</w:t>
      </w:r>
      <w:r w:rsidR="008E14E5">
        <w:rPr>
          <w:rFonts w:ascii="Century Gothic" w:hAnsi="Century Gothic" w:cs="Gisha"/>
          <w:sz w:val="20"/>
          <w:szCs w:val="20"/>
        </w:rPr>
        <w:t>, women</w:t>
      </w:r>
      <w:r>
        <w:rPr>
          <w:rFonts w:ascii="Century Gothic" w:hAnsi="Century Gothic" w:cs="Gisha"/>
          <w:sz w:val="20"/>
          <w:szCs w:val="20"/>
        </w:rPr>
        <w:t xml:space="preserve"> in transition, entrepreneurs, </w:t>
      </w:r>
      <w:r w:rsidR="00D26E6E">
        <w:rPr>
          <w:rFonts w:ascii="Century Gothic" w:hAnsi="Century Gothic" w:cs="Gisha"/>
          <w:sz w:val="20"/>
          <w:szCs w:val="20"/>
        </w:rPr>
        <w:t xml:space="preserve">young people </w:t>
      </w:r>
      <w:r>
        <w:rPr>
          <w:rFonts w:ascii="Century Gothic" w:hAnsi="Century Gothic" w:cs="Gisha"/>
          <w:sz w:val="20"/>
          <w:szCs w:val="20"/>
        </w:rPr>
        <w:t>coaches in training.</w:t>
      </w:r>
    </w:p>
    <w:p w:rsidR="007A5152" w:rsidRDefault="007A5152" w:rsidP="00CA5FB7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>Associate trainer of leadership and management training with Crestcom.</w:t>
      </w:r>
    </w:p>
    <w:p w:rsidR="00747691" w:rsidRDefault="007A5152" w:rsidP="00CA5FB7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 xml:space="preserve">Associate coach </w:t>
      </w:r>
      <w:r w:rsidR="00747691">
        <w:rPr>
          <w:rFonts w:ascii="Century Gothic" w:hAnsi="Century Gothic" w:cs="Gisha"/>
          <w:sz w:val="20"/>
          <w:szCs w:val="20"/>
        </w:rPr>
        <w:t>with Hackett Equity Solutions working with businesses with high growth potential to develop innovative ideas and support through change.</w:t>
      </w:r>
    </w:p>
    <w:p w:rsidR="001334C9" w:rsidRDefault="001334C9" w:rsidP="00CA5FB7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1334C9">
        <w:rPr>
          <w:rFonts w:ascii="Century Gothic" w:hAnsi="Century Gothic" w:cs="Gisha"/>
          <w:sz w:val="20"/>
          <w:szCs w:val="20"/>
        </w:rPr>
        <w:t>Provider of business</w:t>
      </w:r>
      <w:r w:rsidR="007A5152">
        <w:rPr>
          <w:rFonts w:ascii="Century Gothic" w:hAnsi="Century Gothic" w:cs="Gisha"/>
          <w:sz w:val="20"/>
          <w:szCs w:val="20"/>
        </w:rPr>
        <w:t>,</w:t>
      </w:r>
      <w:r w:rsidRPr="001334C9">
        <w:rPr>
          <w:rFonts w:ascii="Century Gothic" w:hAnsi="Century Gothic" w:cs="Gisha"/>
          <w:sz w:val="20"/>
          <w:szCs w:val="20"/>
        </w:rPr>
        <w:t xml:space="preserve"> enterprise</w:t>
      </w:r>
      <w:r w:rsidR="007A5152">
        <w:rPr>
          <w:rFonts w:ascii="Century Gothic" w:hAnsi="Century Gothic" w:cs="Gisha"/>
          <w:sz w:val="20"/>
          <w:szCs w:val="20"/>
        </w:rPr>
        <w:t xml:space="preserve"> and leadership and development</w:t>
      </w:r>
      <w:r w:rsidRPr="001334C9">
        <w:rPr>
          <w:rFonts w:ascii="Century Gothic" w:hAnsi="Century Gothic" w:cs="Gisha"/>
          <w:sz w:val="20"/>
          <w:szCs w:val="20"/>
        </w:rPr>
        <w:t xml:space="preserve"> training to University of Liverpool Management School.</w:t>
      </w:r>
    </w:p>
    <w:p w:rsidR="00883CB7" w:rsidRPr="001334C9" w:rsidRDefault="00883CB7" w:rsidP="00CA5FB7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 xml:space="preserve">Business Advisor for </w:t>
      </w:r>
      <w:proofErr w:type="spellStart"/>
      <w:r>
        <w:rPr>
          <w:rFonts w:ascii="Century Gothic" w:hAnsi="Century Gothic" w:cs="Gisha"/>
          <w:sz w:val="20"/>
          <w:szCs w:val="20"/>
        </w:rPr>
        <w:t>Wirralbiz</w:t>
      </w:r>
      <w:proofErr w:type="spellEnd"/>
      <w:r>
        <w:rPr>
          <w:rFonts w:ascii="Century Gothic" w:hAnsi="Century Gothic" w:cs="Gisha"/>
          <w:sz w:val="20"/>
          <w:szCs w:val="20"/>
        </w:rPr>
        <w:t>, largest provider of start up support in Wirral.</w:t>
      </w:r>
    </w:p>
    <w:p w:rsidR="002453B1" w:rsidRDefault="002453B1" w:rsidP="002453B1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3950BC">
        <w:rPr>
          <w:rFonts w:ascii="Century Gothic" w:hAnsi="Century Gothic" w:cs="Gisha"/>
          <w:sz w:val="20"/>
          <w:szCs w:val="20"/>
        </w:rPr>
        <w:t xml:space="preserve">Designed and delivered </w:t>
      </w:r>
      <w:r w:rsidR="0076505B">
        <w:rPr>
          <w:rFonts w:ascii="Century Gothic" w:hAnsi="Century Gothic" w:cs="Gisha"/>
          <w:sz w:val="20"/>
          <w:szCs w:val="20"/>
        </w:rPr>
        <w:t xml:space="preserve">stress </w:t>
      </w:r>
      <w:r w:rsidRPr="003950BC">
        <w:rPr>
          <w:rFonts w:ascii="Century Gothic" w:hAnsi="Century Gothic" w:cs="Gisha"/>
          <w:sz w:val="20"/>
          <w:szCs w:val="20"/>
        </w:rPr>
        <w:t xml:space="preserve">management/health and well-being workshops to all senior and line management team at QVC Shopping Channel in Liverpool and London over </w:t>
      </w:r>
      <w:r>
        <w:rPr>
          <w:rFonts w:ascii="Century Gothic" w:hAnsi="Century Gothic" w:cs="Gisha"/>
          <w:sz w:val="20"/>
          <w:szCs w:val="20"/>
        </w:rPr>
        <w:t xml:space="preserve">12 </w:t>
      </w:r>
      <w:r w:rsidRPr="003950BC">
        <w:rPr>
          <w:rFonts w:ascii="Century Gothic" w:hAnsi="Century Gothic" w:cs="Gisha"/>
          <w:sz w:val="20"/>
          <w:szCs w:val="20"/>
        </w:rPr>
        <w:t xml:space="preserve"> month period with excellent feedback. Health and Safety Executive used </w:t>
      </w:r>
      <w:r w:rsidR="00747691">
        <w:rPr>
          <w:rFonts w:ascii="Century Gothic" w:hAnsi="Century Gothic" w:cs="Gisha"/>
          <w:sz w:val="20"/>
          <w:szCs w:val="20"/>
        </w:rPr>
        <w:t xml:space="preserve">work </w:t>
      </w:r>
      <w:r w:rsidRPr="003950BC">
        <w:rPr>
          <w:rFonts w:ascii="Century Gothic" w:hAnsi="Century Gothic" w:cs="Gisha"/>
          <w:sz w:val="20"/>
          <w:szCs w:val="20"/>
        </w:rPr>
        <w:t>as case study.</w:t>
      </w:r>
      <w:r w:rsidR="000E700F">
        <w:rPr>
          <w:rFonts w:ascii="Century Gothic" w:hAnsi="Century Gothic" w:cs="Gisha"/>
          <w:sz w:val="20"/>
          <w:szCs w:val="20"/>
        </w:rPr>
        <w:t xml:space="preserve"> </w:t>
      </w:r>
      <w:r w:rsidR="000E700F" w:rsidRPr="000E700F">
        <w:rPr>
          <w:rFonts w:ascii="Century Gothic" w:hAnsi="Century Gothic" w:cs="Gisha"/>
          <w:sz w:val="20"/>
          <w:szCs w:val="20"/>
        </w:rPr>
        <w:t>http://bit.ly/g6MSlP</w:t>
      </w:r>
    </w:p>
    <w:p w:rsidR="00415E13" w:rsidRPr="00BB3EA0" w:rsidRDefault="00BB3EA0" w:rsidP="00415E13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BB3EA0">
        <w:rPr>
          <w:rFonts w:ascii="Century Gothic" w:hAnsi="Century Gothic" w:cs="Gisha"/>
          <w:sz w:val="20"/>
          <w:szCs w:val="20"/>
        </w:rPr>
        <w:t>Project m</w:t>
      </w:r>
      <w:r w:rsidR="00415E13" w:rsidRPr="00BB3EA0">
        <w:rPr>
          <w:rFonts w:ascii="Century Gothic" w:hAnsi="Century Gothic" w:cs="Gisha"/>
          <w:sz w:val="20"/>
          <w:szCs w:val="20"/>
        </w:rPr>
        <w:t>anage</w:t>
      </w:r>
      <w:r w:rsidRPr="00BB3EA0">
        <w:rPr>
          <w:rFonts w:ascii="Century Gothic" w:hAnsi="Century Gothic" w:cs="Gisha"/>
          <w:sz w:val="20"/>
          <w:szCs w:val="20"/>
        </w:rPr>
        <w:t>d</w:t>
      </w:r>
      <w:r w:rsidR="004D2C73" w:rsidRPr="00BB3EA0">
        <w:rPr>
          <w:rFonts w:ascii="Century Gothic" w:hAnsi="Century Gothic" w:cs="Gisha"/>
          <w:sz w:val="20"/>
          <w:szCs w:val="20"/>
        </w:rPr>
        <w:t xml:space="preserve"> the implementation</w:t>
      </w:r>
      <w:r w:rsidR="00415E13" w:rsidRPr="00BB3EA0">
        <w:rPr>
          <w:rFonts w:ascii="Century Gothic" w:hAnsi="Century Gothic" w:cs="Gisha"/>
          <w:sz w:val="20"/>
          <w:szCs w:val="20"/>
        </w:rPr>
        <w:t xml:space="preserve"> </w:t>
      </w:r>
      <w:r w:rsidR="00747691" w:rsidRPr="00BB3EA0">
        <w:rPr>
          <w:rFonts w:ascii="Century Gothic" w:hAnsi="Century Gothic" w:cs="Gisha"/>
          <w:sz w:val="20"/>
          <w:szCs w:val="20"/>
        </w:rPr>
        <w:t xml:space="preserve">of NHS commissioned </w:t>
      </w:r>
      <w:r w:rsidR="004D2C73" w:rsidRPr="00BB3EA0">
        <w:rPr>
          <w:rFonts w:ascii="Century Gothic" w:hAnsi="Century Gothic" w:cs="Gisha"/>
          <w:sz w:val="20"/>
          <w:szCs w:val="20"/>
        </w:rPr>
        <w:t>“Beating the Blues” a CBT on line programme for people affected by depression an</w:t>
      </w:r>
      <w:r w:rsidR="00747691" w:rsidRPr="00BB3EA0">
        <w:rPr>
          <w:rFonts w:ascii="Century Gothic" w:hAnsi="Century Gothic" w:cs="Gisha"/>
          <w:sz w:val="20"/>
          <w:szCs w:val="20"/>
        </w:rPr>
        <w:t>d anxiety in Wirral, Cheshire.</w:t>
      </w:r>
    </w:p>
    <w:p w:rsidR="004D2C73" w:rsidRDefault="004D2C73" w:rsidP="0082405A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4D2C73">
        <w:rPr>
          <w:rFonts w:ascii="Century Gothic" w:hAnsi="Century Gothic" w:cs="Gisha"/>
          <w:sz w:val="20"/>
          <w:szCs w:val="20"/>
        </w:rPr>
        <w:t>Women in Business finalist 2008.</w:t>
      </w: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BB3EA0" w:rsidRDefault="00BB3EA0" w:rsidP="00BB3EA0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4D2C73" w:rsidRDefault="004D2C73" w:rsidP="004D2C73">
      <w:pPr>
        <w:ind w:left="1080" w:hanging="1080"/>
        <w:rPr>
          <w:rFonts w:ascii="Century Gothic" w:hAnsi="Century Gothic" w:cs="Gisha"/>
          <w:b/>
          <w:sz w:val="20"/>
          <w:szCs w:val="20"/>
        </w:rPr>
      </w:pPr>
      <w:r w:rsidRPr="0027453C">
        <w:rPr>
          <w:rFonts w:ascii="Century Gothic" w:hAnsi="Century Gothic" w:cs="Gisha"/>
          <w:b/>
          <w:sz w:val="20"/>
          <w:szCs w:val="20"/>
        </w:rPr>
        <w:t xml:space="preserve">June 2010 – </w:t>
      </w:r>
      <w:r>
        <w:rPr>
          <w:rFonts w:ascii="Century Gothic" w:hAnsi="Century Gothic" w:cs="Gisha"/>
          <w:b/>
          <w:sz w:val="20"/>
          <w:szCs w:val="20"/>
        </w:rPr>
        <w:t>July 2011</w:t>
      </w:r>
      <w:r w:rsidRPr="0027453C">
        <w:rPr>
          <w:rFonts w:ascii="Century Gothic" w:hAnsi="Century Gothic" w:cs="Gisha"/>
          <w:b/>
          <w:sz w:val="20"/>
          <w:szCs w:val="20"/>
        </w:rPr>
        <w:t xml:space="preserve"> – Striding Out</w:t>
      </w:r>
      <w:r>
        <w:rPr>
          <w:rFonts w:ascii="Century Gothic" w:hAnsi="Century Gothic" w:cs="Gisha"/>
          <w:b/>
          <w:sz w:val="20"/>
          <w:szCs w:val="20"/>
        </w:rPr>
        <w:t xml:space="preserve"> </w:t>
      </w:r>
      <w:r w:rsidR="00BB3EA0">
        <w:rPr>
          <w:rFonts w:ascii="Century Gothic" w:hAnsi="Century Gothic" w:cs="Gisha"/>
          <w:b/>
          <w:sz w:val="20"/>
          <w:szCs w:val="20"/>
        </w:rPr>
        <w:t>–</w:t>
      </w:r>
      <w:r w:rsidR="00CA5FB7">
        <w:rPr>
          <w:rFonts w:ascii="Century Gothic" w:hAnsi="Century Gothic" w:cs="Gisha"/>
          <w:b/>
          <w:sz w:val="20"/>
          <w:szCs w:val="20"/>
        </w:rPr>
        <w:t xml:space="preserve"> </w:t>
      </w:r>
      <w:r w:rsidR="00BB3EA0">
        <w:rPr>
          <w:rFonts w:ascii="Century Gothic" w:hAnsi="Century Gothic" w:cs="Gisha"/>
          <w:b/>
          <w:sz w:val="20"/>
          <w:szCs w:val="20"/>
        </w:rPr>
        <w:t xml:space="preserve">Associate Business </w:t>
      </w:r>
      <w:r w:rsidRPr="0027453C">
        <w:rPr>
          <w:rFonts w:ascii="Century Gothic" w:hAnsi="Century Gothic" w:cs="Gisha"/>
          <w:b/>
          <w:sz w:val="20"/>
          <w:szCs w:val="20"/>
        </w:rPr>
        <w:t>Coach</w:t>
      </w:r>
      <w:r w:rsidR="007A5152">
        <w:rPr>
          <w:rFonts w:ascii="Century Gothic" w:hAnsi="Century Gothic" w:cs="Gisha"/>
          <w:b/>
          <w:sz w:val="20"/>
          <w:szCs w:val="20"/>
        </w:rPr>
        <w:t xml:space="preserve"> and Trainer</w:t>
      </w:r>
    </w:p>
    <w:p w:rsidR="00B41845" w:rsidRPr="0027453C" w:rsidRDefault="00B41845" w:rsidP="004D2C73">
      <w:pPr>
        <w:ind w:left="1080" w:hanging="1080"/>
        <w:rPr>
          <w:rFonts w:ascii="Century Gothic" w:hAnsi="Century Gothic" w:cs="Gisha"/>
          <w:b/>
          <w:sz w:val="20"/>
          <w:szCs w:val="20"/>
        </w:rPr>
      </w:pPr>
    </w:p>
    <w:p w:rsidR="00B41845" w:rsidRPr="0027453C" w:rsidRDefault="00B41845" w:rsidP="00B41845">
      <w:pPr>
        <w:pStyle w:val="Header"/>
        <w:numPr>
          <w:ilvl w:val="0"/>
          <w:numId w:val="7"/>
        </w:num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27453C">
        <w:rPr>
          <w:rFonts w:ascii="Century Gothic" w:hAnsi="Century Gothic" w:cs="Gisha"/>
          <w:sz w:val="20"/>
          <w:szCs w:val="20"/>
        </w:rPr>
        <w:t xml:space="preserve">Supporting the creation of social enterprises and </w:t>
      </w:r>
      <w:r w:rsidR="00747691">
        <w:rPr>
          <w:rFonts w:ascii="Century Gothic" w:hAnsi="Century Gothic" w:cs="Gisha"/>
          <w:sz w:val="20"/>
          <w:szCs w:val="20"/>
        </w:rPr>
        <w:t xml:space="preserve">small </w:t>
      </w:r>
      <w:r w:rsidRPr="0027453C">
        <w:rPr>
          <w:rFonts w:ascii="Century Gothic" w:hAnsi="Century Gothic" w:cs="Gisha"/>
          <w:sz w:val="20"/>
          <w:szCs w:val="20"/>
        </w:rPr>
        <w:t>businesses, providing IAG on all aspects of small business operational and strategy development</w:t>
      </w:r>
    </w:p>
    <w:p w:rsidR="00B41845" w:rsidRPr="00754C5E" w:rsidRDefault="00B41845" w:rsidP="00B41845">
      <w:pPr>
        <w:pStyle w:val="Header"/>
        <w:numPr>
          <w:ilvl w:val="0"/>
          <w:numId w:val="7"/>
        </w:num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27453C">
        <w:rPr>
          <w:rFonts w:ascii="Century Gothic" w:hAnsi="Century Gothic" w:cs="Gisha"/>
          <w:sz w:val="20"/>
          <w:szCs w:val="20"/>
        </w:rPr>
        <w:t>Supporting businesses and social enterprises with growth plans, funding applications and growth plans</w:t>
      </w:r>
    </w:p>
    <w:p w:rsidR="00754C5E" w:rsidRPr="0027453C" w:rsidRDefault="00754C5E" w:rsidP="00B41845">
      <w:pPr>
        <w:pStyle w:val="Header"/>
        <w:numPr>
          <w:ilvl w:val="0"/>
          <w:numId w:val="7"/>
        </w:num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>Established Enterprise Club supporting unemployed people to set up business</w:t>
      </w:r>
    </w:p>
    <w:p w:rsidR="004D2C73" w:rsidRPr="0027453C" w:rsidRDefault="004D2C73" w:rsidP="004D2C73">
      <w:pPr>
        <w:pStyle w:val="Header"/>
        <w:numPr>
          <w:ilvl w:val="0"/>
          <w:numId w:val="7"/>
        </w:num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27453C">
        <w:rPr>
          <w:rFonts w:ascii="Century Gothic" w:hAnsi="Century Gothic" w:cs="Gisha"/>
          <w:bCs/>
          <w:sz w:val="20"/>
          <w:szCs w:val="20"/>
        </w:rPr>
        <w:t>Delivery of ILM Level 2 Team Leader Qualification</w:t>
      </w:r>
      <w:r w:rsidR="007A5152">
        <w:rPr>
          <w:rFonts w:ascii="Century Gothic" w:hAnsi="Century Gothic" w:cs="Gisha"/>
          <w:bCs/>
          <w:sz w:val="20"/>
          <w:szCs w:val="20"/>
        </w:rPr>
        <w:t xml:space="preserve"> workshops</w:t>
      </w:r>
      <w:r w:rsidRPr="0027453C">
        <w:rPr>
          <w:rFonts w:ascii="Century Gothic" w:hAnsi="Century Gothic" w:cs="Gisha"/>
          <w:bCs/>
          <w:sz w:val="20"/>
          <w:szCs w:val="20"/>
        </w:rPr>
        <w:t xml:space="preserve"> to 50 Future Job Take the Lead young people</w:t>
      </w:r>
      <w:r>
        <w:rPr>
          <w:rFonts w:ascii="Century Gothic" w:hAnsi="Century Gothic" w:cs="Gisha"/>
          <w:bCs/>
          <w:sz w:val="20"/>
          <w:szCs w:val="20"/>
        </w:rPr>
        <w:t xml:space="preserve"> in Liverpool, 40% being ex-offenders.</w:t>
      </w:r>
    </w:p>
    <w:p w:rsidR="004D2C73" w:rsidRPr="00754C5E" w:rsidRDefault="004D2C73" w:rsidP="004D2C73">
      <w:pPr>
        <w:pStyle w:val="Header"/>
        <w:numPr>
          <w:ilvl w:val="0"/>
          <w:numId w:val="7"/>
        </w:num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27453C">
        <w:rPr>
          <w:rFonts w:ascii="Century Gothic" w:hAnsi="Century Gothic" w:cs="Gisha"/>
          <w:bCs/>
          <w:sz w:val="20"/>
          <w:szCs w:val="20"/>
        </w:rPr>
        <w:t xml:space="preserve">Delivery of range of business start up training and entrepreneurship workshops to young people in Liverpool under Liverpool Vision </w:t>
      </w:r>
      <w:r w:rsidRPr="00754C5E">
        <w:rPr>
          <w:rFonts w:ascii="Century Gothic" w:hAnsi="Century Gothic" w:cs="Gisha"/>
          <w:bCs/>
          <w:sz w:val="20"/>
          <w:szCs w:val="20"/>
        </w:rPr>
        <w:t>contract</w:t>
      </w:r>
    </w:p>
    <w:p w:rsidR="004D2C73" w:rsidRPr="00754C5E" w:rsidRDefault="004D2C73" w:rsidP="004D2C73">
      <w:pPr>
        <w:pStyle w:val="Header"/>
        <w:numPr>
          <w:ilvl w:val="0"/>
          <w:numId w:val="7"/>
        </w:numPr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754C5E">
        <w:rPr>
          <w:rFonts w:ascii="Century Gothic" w:hAnsi="Century Gothic" w:cs="Gisha"/>
          <w:sz w:val="20"/>
          <w:szCs w:val="20"/>
        </w:rPr>
        <w:t xml:space="preserve">Engaging and coaching young people 18-25 resident in </w:t>
      </w:r>
      <w:r w:rsidR="006D44A6" w:rsidRPr="00754C5E">
        <w:rPr>
          <w:rFonts w:ascii="Century Gothic" w:hAnsi="Century Gothic" w:cs="Gisha"/>
          <w:sz w:val="20"/>
          <w:szCs w:val="20"/>
        </w:rPr>
        <w:t xml:space="preserve">deprived areas of </w:t>
      </w:r>
      <w:r w:rsidRPr="00754C5E">
        <w:rPr>
          <w:rFonts w:ascii="Century Gothic" w:hAnsi="Century Gothic" w:cs="Gisha"/>
          <w:sz w:val="20"/>
          <w:szCs w:val="20"/>
        </w:rPr>
        <w:t xml:space="preserve">North Liverpool under </w:t>
      </w:r>
      <w:proofErr w:type="spellStart"/>
      <w:r w:rsidRPr="00754C5E">
        <w:rPr>
          <w:rFonts w:ascii="Century Gothic" w:hAnsi="Century Gothic" w:cs="Gisha"/>
          <w:sz w:val="20"/>
          <w:szCs w:val="20"/>
        </w:rPr>
        <w:t>Stepclever</w:t>
      </w:r>
      <w:proofErr w:type="spellEnd"/>
      <w:r w:rsidRPr="00754C5E">
        <w:rPr>
          <w:rFonts w:ascii="Century Gothic" w:hAnsi="Century Gothic" w:cs="Gisha"/>
          <w:sz w:val="20"/>
          <w:szCs w:val="20"/>
        </w:rPr>
        <w:t xml:space="preserve"> programme to support into training, education, employment and self employment</w:t>
      </w:r>
    </w:p>
    <w:p w:rsidR="004D2C73" w:rsidRDefault="004D2C73" w:rsidP="0082405A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82405A" w:rsidRDefault="004D2C73" w:rsidP="004D2C73">
      <w:pPr>
        <w:pStyle w:val="BodyTextIndent3"/>
        <w:spacing w:before="20" w:after="20" w:line="240" w:lineRule="auto"/>
        <w:ind w:left="0"/>
        <w:rPr>
          <w:rFonts w:ascii="Century Gothic" w:hAnsi="Century Gothic" w:cs="Gisha"/>
          <w:b/>
          <w:sz w:val="20"/>
          <w:szCs w:val="20"/>
        </w:rPr>
      </w:pPr>
      <w:r w:rsidRPr="004D2C73">
        <w:rPr>
          <w:rFonts w:ascii="Century Gothic" w:hAnsi="Century Gothic" w:cs="Gisha"/>
          <w:b/>
          <w:sz w:val="20"/>
          <w:szCs w:val="20"/>
        </w:rPr>
        <w:t>May 2006 – Mar 2007</w:t>
      </w:r>
      <w:r>
        <w:rPr>
          <w:rFonts w:ascii="Century Gothic" w:hAnsi="Century Gothic" w:cs="Gisha"/>
          <w:b/>
          <w:sz w:val="20"/>
          <w:szCs w:val="20"/>
        </w:rPr>
        <w:t xml:space="preserve"> Driving Services – Fleet Department Manager</w:t>
      </w:r>
    </w:p>
    <w:p w:rsidR="00B41845" w:rsidRDefault="00B41845" w:rsidP="00B41845">
      <w:pPr>
        <w:pStyle w:val="Header"/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Arial" w:hAnsi="Arial"/>
        </w:rPr>
      </w:pPr>
      <w:r>
        <w:rPr>
          <w:rFonts w:ascii="Arial" w:hAnsi="Arial"/>
        </w:rPr>
        <w:t xml:space="preserve">     </w:t>
      </w:r>
    </w:p>
    <w:p w:rsidR="00B41845" w:rsidRPr="00B41845" w:rsidRDefault="00B41845" w:rsidP="00B41845">
      <w:pPr>
        <w:pStyle w:val="Header"/>
        <w:tabs>
          <w:tab w:val="left" w:pos="108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Century Gothic" w:hAnsi="Century Gothic" w:cs="Gisha"/>
          <w:sz w:val="20"/>
          <w:szCs w:val="20"/>
        </w:rPr>
      </w:pPr>
      <w:r w:rsidRPr="00B41845">
        <w:rPr>
          <w:rFonts w:ascii="Century Gothic" w:hAnsi="Century Gothic" w:cs="Gisha"/>
          <w:sz w:val="20"/>
          <w:szCs w:val="20"/>
        </w:rPr>
        <w:t>Driving Services Ltd provided training and risk management solutions for fleet drivers.</w:t>
      </w:r>
    </w:p>
    <w:p w:rsidR="0082405A" w:rsidRDefault="0082405A" w:rsidP="0082405A">
      <w:pPr>
        <w:pStyle w:val="Header"/>
        <w:spacing w:line="100" w:lineRule="exact"/>
        <w:rPr>
          <w:rFonts w:ascii="Arial" w:hAnsi="Arial"/>
        </w:rPr>
      </w:pPr>
    </w:p>
    <w:p w:rsidR="0082405A" w:rsidRPr="004D2C73" w:rsidRDefault="0082405A" w:rsidP="004D2C73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4D2C73">
        <w:rPr>
          <w:rFonts w:ascii="Century Gothic" w:hAnsi="Century Gothic" w:cs="Gisha"/>
          <w:sz w:val="20"/>
          <w:szCs w:val="20"/>
        </w:rPr>
        <w:t>Managed and led the company to achieve Investors in People standard in December 2006</w:t>
      </w:r>
    </w:p>
    <w:p w:rsidR="0082405A" w:rsidRPr="004D2C73" w:rsidRDefault="0082405A" w:rsidP="004D2C73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4D2C73">
        <w:rPr>
          <w:rFonts w:ascii="Century Gothic" w:hAnsi="Century Gothic" w:cs="Gisha"/>
          <w:sz w:val="20"/>
          <w:szCs w:val="20"/>
        </w:rPr>
        <w:t xml:space="preserve">Undertook review of department procedures and implemented improvements </w:t>
      </w:r>
    </w:p>
    <w:p w:rsidR="0082405A" w:rsidRPr="004D2C73" w:rsidRDefault="0082405A" w:rsidP="004D2C73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4D2C73">
        <w:rPr>
          <w:rFonts w:ascii="Century Gothic" w:hAnsi="Century Gothic" w:cs="Gisha"/>
          <w:sz w:val="20"/>
          <w:szCs w:val="20"/>
        </w:rPr>
        <w:t>Devised and implemented people development programme for Fleet department.</w:t>
      </w:r>
      <w:r w:rsidR="004D2C73">
        <w:rPr>
          <w:rFonts w:ascii="Century Gothic" w:hAnsi="Century Gothic" w:cs="Gisha"/>
          <w:sz w:val="20"/>
          <w:szCs w:val="20"/>
        </w:rPr>
        <w:br/>
      </w:r>
    </w:p>
    <w:p w:rsidR="0082405A" w:rsidRPr="004D2C73" w:rsidRDefault="004D2C73" w:rsidP="0082405A">
      <w:pPr>
        <w:ind w:left="1080" w:hanging="1080"/>
        <w:rPr>
          <w:rFonts w:ascii="Century Gothic" w:hAnsi="Century Gothic" w:cs="Gisha"/>
          <w:b/>
          <w:sz w:val="20"/>
          <w:szCs w:val="20"/>
        </w:rPr>
      </w:pPr>
      <w:r w:rsidRPr="004D2C73">
        <w:rPr>
          <w:rFonts w:ascii="Century Gothic" w:hAnsi="Century Gothic" w:cs="Gisha"/>
          <w:b/>
          <w:sz w:val="20"/>
          <w:szCs w:val="20"/>
        </w:rPr>
        <w:t>Mar</w:t>
      </w:r>
      <w:r>
        <w:rPr>
          <w:rFonts w:ascii="Century Gothic" w:hAnsi="Century Gothic" w:cs="Gisha"/>
          <w:b/>
          <w:sz w:val="20"/>
          <w:szCs w:val="20"/>
        </w:rPr>
        <w:t xml:space="preserve"> </w:t>
      </w:r>
      <w:r w:rsidR="0018569F" w:rsidRPr="004D2C73">
        <w:rPr>
          <w:rFonts w:ascii="Century Gothic" w:hAnsi="Century Gothic" w:cs="Gisha"/>
          <w:b/>
          <w:sz w:val="20"/>
          <w:szCs w:val="20"/>
        </w:rPr>
        <w:t>2004</w:t>
      </w:r>
      <w:r w:rsidR="0018569F">
        <w:rPr>
          <w:rFonts w:ascii="Century Gothic" w:hAnsi="Century Gothic" w:cs="Gisha"/>
          <w:b/>
          <w:sz w:val="20"/>
          <w:szCs w:val="20"/>
        </w:rPr>
        <w:t xml:space="preserve"> -</w:t>
      </w:r>
      <w:r w:rsidR="0082405A" w:rsidRPr="004D2C73">
        <w:rPr>
          <w:rFonts w:ascii="Century Gothic" w:hAnsi="Century Gothic" w:cs="Gisha"/>
          <w:b/>
          <w:sz w:val="20"/>
          <w:szCs w:val="20"/>
        </w:rPr>
        <w:t xml:space="preserve"> </w:t>
      </w:r>
      <w:r>
        <w:rPr>
          <w:rFonts w:ascii="Century Gothic" w:hAnsi="Century Gothic" w:cs="Gisha"/>
          <w:b/>
          <w:sz w:val="20"/>
          <w:szCs w:val="20"/>
        </w:rPr>
        <w:t xml:space="preserve">April 2006 </w:t>
      </w:r>
      <w:proofErr w:type="spellStart"/>
      <w:r w:rsidR="0082405A" w:rsidRPr="004D2C73">
        <w:rPr>
          <w:rFonts w:ascii="Century Gothic" w:hAnsi="Century Gothic" w:cs="Gisha"/>
          <w:b/>
          <w:sz w:val="20"/>
          <w:szCs w:val="20"/>
        </w:rPr>
        <w:t>Sourcingpoint</w:t>
      </w:r>
      <w:proofErr w:type="spellEnd"/>
      <w:r w:rsidR="0082405A" w:rsidRPr="004D2C73">
        <w:rPr>
          <w:rFonts w:ascii="Century Gothic" w:hAnsi="Century Gothic" w:cs="Gisha"/>
          <w:b/>
          <w:sz w:val="20"/>
          <w:szCs w:val="20"/>
        </w:rPr>
        <w:t xml:space="preserve"> </w:t>
      </w:r>
      <w:r w:rsidR="0018569F" w:rsidRPr="004D2C73">
        <w:rPr>
          <w:rFonts w:ascii="Century Gothic" w:hAnsi="Century Gothic" w:cs="Gisha"/>
          <w:b/>
          <w:sz w:val="20"/>
          <w:szCs w:val="20"/>
        </w:rPr>
        <w:t>Ltd –</w:t>
      </w:r>
      <w:r w:rsidR="0082405A" w:rsidRPr="004D2C73">
        <w:rPr>
          <w:rFonts w:ascii="Century Gothic" w:hAnsi="Century Gothic" w:cs="Gisha"/>
          <w:b/>
          <w:sz w:val="20"/>
          <w:szCs w:val="20"/>
        </w:rPr>
        <w:t xml:space="preserve"> Client Relationship Manager</w:t>
      </w:r>
    </w:p>
    <w:p w:rsidR="001E3CA2" w:rsidRDefault="0082405A" w:rsidP="004D2C73">
      <w:pPr>
        <w:ind w:left="1080" w:hanging="1080"/>
        <w:rPr>
          <w:rFonts w:ascii="Arial" w:hAnsi="Arial"/>
        </w:rPr>
      </w:pPr>
      <w:r>
        <w:rPr>
          <w:rFonts w:ascii="Arial" w:hAnsi="Arial"/>
        </w:rPr>
        <w:t xml:space="preserve">    </w:t>
      </w:r>
    </w:p>
    <w:p w:rsidR="004D2C73" w:rsidRDefault="0082405A" w:rsidP="004D2C73">
      <w:pPr>
        <w:ind w:left="1080" w:hanging="1080"/>
        <w:rPr>
          <w:rFonts w:ascii="Century Gothic" w:hAnsi="Century Gothic" w:cs="Gisha"/>
          <w:sz w:val="20"/>
          <w:szCs w:val="20"/>
        </w:rPr>
      </w:pPr>
      <w:proofErr w:type="spellStart"/>
      <w:r w:rsidRPr="004D2C73">
        <w:rPr>
          <w:rFonts w:ascii="Century Gothic" w:hAnsi="Century Gothic" w:cs="Gisha"/>
          <w:sz w:val="20"/>
          <w:szCs w:val="20"/>
        </w:rPr>
        <w:t>Sourcingpoint</w:t>
      </w:r>
      <w:proofErr w:type="spellEnd"/>
      <w:r w:rsidRPr="004D2C73">
        <w:rPr>
          <w:rFonts w:ascii="Century Gothic" w:hAnsi="Century Gothic" w:cs="Gisha"/>
          <w:sz w:val="20"/>
          <w:szCs w:val="20"/>
        </w:rPr>
        <w:t xml:space="preserve"> Ltd is part of the ADR Consultancy Group specialising in direct sourcing and </w:t>
      </w:r>
    </w:p>
    <w:p w:rsidR="0082405A" w:rsidRDefault="0082405A" w:rsidP="002B3C4E">
      <w:pPr>
        <w:ind w:left="1080" w:hanging="1080"/>
        <w:rPr>
          <w:rFonts w:ascii="Arial" w:hAnsi="Arial"/>
        </w:rPr>
      </w:pPr>
      <w:proofErr w:type="gramStart"/>
      <w:r w:rsidRPr="004D2C73">
        <w:rPr>
          <w:rFonts w:ascii="Century Gothic" w:hAnsi="Century Gothic" w:cs="Gisha"/>
          <w:sz w:val="20"/>
          <w:szCs w:val="20"/>
        </w:rPr>
        <w:t>cost</w:t>
      </w:r>
      <w:proofErr w:type="gramEnd"/>
      <w:r w:rsidRPr="004D2C73">
        <w:rPr>
          <w:rFonts w:ascii="Century Gothic" w:hAnsi="Century Gothic" w:cs="Gisha"/>
          <w:sz w:val="20"/>
          <w:szCs w:val="20"/>
        </w:rPr>
        <w:t xml:space="preserve"> reduction</w:t>
      </w:r>
      <w:r>
        <w:rPr>
          <w:rFonts w:ascii="Arial" w:hAnsi="Arial"/>
        </w:rPr>
        <w:t>.</w:t>
      </w:r>
    </w:p>
    <w:p w:rsidR="0082405A" w:rsidRDefault="0082405A" w:rsidP="0082405A">
      <w:pPr>
        <w:pStyle w:val="Header"/>
        <w:spacing w:line="100" w:lineRule="exact"/>
        <w:rPr>
          <w:rFonts w:ascii="Arial" w:hAnsi="Arial"/>
        </w:rPr>
      </w:pPr>
    </w:p>
    <w:p w:rsidR="0082405A" w:rsidRPr="00B41845" w:rsidRDefault="00B41845" w:rsidP="00B41845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B41845">
        <w:rPr>
          <w:rFonts w:ascii="Century Gothic" w:hAnsi="Century Gothic" w:cs="Gisha"/>
          <w:sz w:val="20"/>
          <w:szCs w:val="20"/>
        </w:rPr>
        <w:t>Developed and implemented</w:t>
      </w:r>
      <w:r w:rsidR="0082405A" w:rsidRPr="00B41845">
        <w:rPr>
          <w:rFonts w:ascii="Century Gothic" w:hAnsi="Century Gothic" w:cs="Gisha"/>
          <w:sz w:val="20"/>
          <w:szCs w:val="20"/>
        </w:rPr>
        <w:t xml:space="preserve"> a relationship management strategy</w:t>
      </w:r>
      <w:r w:rsidRPr="00B41845">
        <w:rPr>
          <w:rFonts w:ascii="Century Gothic" w:hAnsi="Century Gothic" w:cs="Gisha"/>
          <w:sz w:val="20"/>
          <w:szCs w:val="20"/>
        </w:rPr>
        <w:t xml:space="preserve"> re-established the relationship of </w:t>
      </w:r>
      <w:r w:rsidR="00BB3EA0">
        <w:rPr>
          <w:rFonts w:ascii="Century Gothic" w:hAnsi="Century Gothic" w:cs="Gisha"/>
          <w:sz w:val="20"/>
          <w:szCs w:val="20"/>
        </w:rPr>
        <w:t>several</w:t>
      </w:r>
      <w:r w:rsidRPr="00B41845">
        <w:rPr>
          <w:rFonts w:ascii="Century Gothic" w:hAnsi="Century Gothic" w:cs="Gisha"/>
          <w:sz w:val="20"/>
          <w:szCs w:val="20"/>
        </w:rPr>
        <w:t xml:space="preserve"> clients and managed several successful supplier implementation programmes.</w:t>
      </w:r>
    </w:p>
    <w:p w:rsidR="0082405A" w:rsidRPr="00B41845" w:rsidRDefault="00B41845" w:rsidP="00B41845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>Developed and managed</w:t>
      </w:r>
      <w:r w:rsidR="0082405A" w:rsidRPr="00B41845">
        <w:rPr>
          <w:rFonts w:ascii="Century Gothic" w:hAnsi="Century Gothic" w:cs="Gisha"/>
          <w:sz w:val="20"/>
          <w:szCs w:val="20"/>
        </w:rPr>
        <w:t xml:space="preserve"> national accounts</w:t>
      </w:r>
    </w:p>
    <w:p w:rsidR="0082405A" w:rsidRPr="00B41845" w:rsidRDefault="00B41845" w:rsidP="00B41845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 xml:space="preserve">Maximised </w:t>
      </w:r>
      <w:r w:rsidR="0082405A" w:rsidRPr="00B41845">
        <w:rPr>
          <w:rFonts w:ascii="Century Gothic" w:hAnsi="Century Gothic" w:cs="Gisha"/>
          <w:sz w:val="20"/>
          <w:szCs w:val="20"/>
        </w:rPr>
        <w:t>opportunities for cost reduction within each Client without service degradation.</w:t>
      </w:r>
      <w:r w:rsidR="0082405A" w:rsidRPr="00B41845">
        <w:rPr>
          <w:rFonts w:ascii="Century Gothic" w:hAnsi="Century Gothic" w:cs="Gisha"/>
          <w:sz w:val="20"/>
          <w:szCs w:val="20"/>
        </w:rPr>
        <w:br/>
      </w: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2C6700" w:rsidRDefault="002C670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BB3EA0" w:rsidRDefault="00BB3EA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BB3EA0" w:rsidRDefault="00BB3EA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BB3EA0" w:rsidRDefault="00BB3EA0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</w:p>
    <w:p w:rsidR="0082405A" w:rsidRPr="001E3CA2" w:rsidRDefault="0082405A" w:rsidP="0082405A">
      <w:pPr>
        <w:ind w:left="1080" w:hanging="1080"/>
        <w:rPr>
          <w:rFonts w:ascii="Century Gothic" w:hAnsi="Century Gothic"/>
          <w:b/>
          <w:sz w:val="20"/>
          <w:szCs w:val="20"/>
        </w:rPr>
      </w:pPr>
      <w:r w:rsidRPr="001E3CA2">
        <w:rPr>
          <w:rFonts w:ascii="Century Gothic" w:hAnsi="Century Gothic"/>
          <w:b/>
          <w:sz w:val="20"/>
          <w:szCs w:val="20"/>
        </w:rPr>
        <w:t>Jun 2002 -</w:t>
      </w:r>
      <w:r w:rsidRPr="001E3CA2">
        <w:rPr>
          <w:rFonts w:ascii="Century Gothic" w:hAnsi="Century Gothic"/>
          <w:b/>
          <w:sz w:val="20"/>
          <w:szCs w:val="20"/>
        </w:rPr>
        <w:tab/>
      </w:r>
      <w:r w:rsidR="002B3C4E" w:rsidRPr="001E3CA2">
        <w:rPr>
          <w:rFonts w:ascii="Century Gothic" w:hAnsi="Century Gothic"/>
          <w:b/>
          <w:sz w:val="20"/>
          <w:szCs w:val="20"/>
        </w:rPr>
        <w:t xml:space="preserve"> </w:t>
      </w:r>
      <w:r w:rsidR="001E3CA2">
        <w:rPr>
          <w:rFonts w:ascii="Century Gothic" w:hAnsi="Century Gothic"/>
          <w:b/>
          <w:sz w:val="20"/>
          <w:szCs w:val="20"/>
        </w:rPr>
        <w:t xml:space="preserve">Mar </w:t>
      </w:r>
      <w:r w:rsidR="002B3C4E" w:rsidRPr="001E3CA2">
        <w:rPr>
          <w:rFonts w:ascii="Century Gothic" w:hAnsi="Century Gothic"/>
          <w:b/>
          <w:sz w:val="20"/>
          <w:szCs w:val="20"/>
        </w:rPr>
        <w:t>2004 Caffeine Rush - Owner</w:t>
      </w:r>
    </w:p>
    <w:p w:rsidR="002C6700" w:rsidRDefault="0082405A" w:rsidP="0065020C">
      <w:p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br/>
      </w:r>
      <w:r w:rsidRPr="002B3C4E">
        <w:rPr>
          <w:rFonts w:ascii="Century Gothic" w:hAnsi="Century Gothic" w:cs="Gisha"/>
          <w:sz w:val="20"/>
          <w:szCs w:val="20"/>
        </w:rPr>
        <w:t xml:space="preserve">Bought </w:t>
      </w:r>
      <w:r w:rsidR="0065020C">
        <w:rPr>
          <w:rFonts w:ascii="Century Gothic" w:hAnsi="Century Gothic" w:cs="Gisha"/>
          <w:sz w:val="20"/>
          <w:szCs w:val="20"/>
        </w:rPr>
        <w:t xml:space="preserve">and developed </w:t>
      </w:r>
      <w:r w:rsidRPr="002B3C4E">
        <w:rPr>
          <w:rFonts w:ascii="Century Gothic" w:hAnsi="Century Gothic" w:cs="Gisha"/>
          <w:sz w:val="20"/>
          <w:szCs w:val="20"/>
        </w:rPr>
        <w:t>the Cheshire Franchise of Caffeine Rush, a speciality coffee provider</w:t>
      </w:r>
    </w:p>
    <w:p w:rsidR="0082405A" w:rsidRPr="002B3C4E" w:rsidRDefault="0065020C" w:rsidP="0065020C">
      <w:p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br/>
      </w:r>
      <w:r w:rsidR="0082405A" w:rsidRPr="002B3C4E">
        <w:rPr>
          <w:rFonts w:ascii="Century Gothic" w:hAnsi="Century Gothic" w:cs="Gisha"/>
          <w:sz w:val="20"/>
          <w:szCs w:val="20"/>
        </w:rPr>
        <w:t xml:space="preserve"> </w:t>
      </w: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gramStart"/>
      <w:r w:rsidRPr="0065020C">
        <w:rPr>
          <w:rFonts w:ascii="Century Gothic" w:hAnsi="Century Gothic" w:cs="Gisha"/>
          <w:sz w:val="20"/>
          <w:szCs w:val="20"/>
        </w:rPr>
        <w:t>won</w:t>
      </w:r>
      <w:proofErr w:type="gramEnd"/>
      <w:r w:rsidRPr="0065020C">
        <w:rPr>
          <w:rFonts w:ascii="Century Gothic" w:hAnsi="Century Gothic" w:cs="Gisha"/>
          <w:sz w:val="20"/>
          <w:szCs w:val="20"/>
        </w:rPr>
        <w:t xml:space="preserve"> Cheshire Small Business Award for excellence in the Start up Business category in November 2003.</w:t>
      </w:r>
      <w:r w:rsidR="0065020C">
        <w:rPr>
          <w:rFonts w:ascii="Century Gothic" w:hAnsi="Century Gothic" w:cs="Gisha"/>
          <w:sz w:val="20"/>
          <w:szCs w:val="20"/>
        </w:rPr>
        <w:br/>
      </w:r>
    </w:p>
    <w:p w:rsidR="0082405A" w:rsidRPr="001E3CA2" w:rsidRDefault="0082405A" w:rsidP="001E3CA2">
      <w:pPr>
        <w:rPr>
          <w:rFonts w:ascii="Century Gothic" w:hAnsi="Century Gothic"/>
          <w:b/>
          <w:sz w:val="20"/>
          <w:szCs w:val="20"/>
        </w:rPr>
      </w:pPr>
      <w:r w:rsidRPr="001E3CA2">
        <w:rPr>
          <w:rFonts w:ascii="Century Gothic" w:hAnsi="Century Gothic"/>
          <w:b/>
          <w:sz w:val="20"/>
          <w:szCs w:val="20"/>
        </w:rPr>
        <w:t xml:space="preserve">Dec 2000 - </w:t>
      </w:r>
      <w:r w:rsidR="0065020C" w:rsidRPr="001E3CA2">
        <w:rPr>
          <w:rFonts w:ascii="Century Gothic" w:hAnsi="Century Gothic"/>
          <w:b/>
          <w:sz w:val="20"/>
          <w:szCs w:val="20"/>
        </w:rPr>
        <w:t xml:space="preserve">May 2002 </w:t>
      </w:r>
      <w:r w:rsidRPr="001E3CA2">
        <w:rPr>
          <w:rFonts w:ascii="Century Gothic" w:hAnsi="Century Gothic"/>
          <w:b/>
          <w:sz w:val="20"/>
          <w:szCs w:val="20"/>
        </w:rPr>
        <w:t>MBNA Europe Bank Ltd – Contact Centre Service Manager</w:t>
      </w:r>
      <w:ins w:id="0" w:author="steve.lemon" w:date="2005-04-29T09:37:00Z">
        <w:r w:rsidRPr="001E3CA2">
          <w:rPr>
            <w:rFonts w:ascii="Century Gothic" w:hAnsi="Century Gothic"/>
            <w:b/>
            <w:sz w:val="20"/>
            <w:szCs w:val="20"/>
          </w:rPr>
          <w:t xml:space="preserve">  </w:t>
        </w:r>
      </w:ins>
    </w:p>
    <w:p w:rsidR="0082405A" w:rsidRDefault="0082405A" w:rsidP="0082405A">
      <w:pPr>
        <w:spacing w:line="100" w:lineRule="exact"/>
        <w:ind w:left="1077" w:hanging="1077"/>
        <w:rPr>
          <w:rFonts w:ascii="Arial" w:hAnsi="Arial"/>
          <w:b/>
        </w:rPr>
      </w:pPr>
    </w:p>
    <w:p w:rsidR="001E3CA2" w:rsidRDefault="001E3CA2" w:rsidP="0082405A">
      <w:pPr>
        <w:spacing w:line="100" w:lineRule="exact"/>
        <w:ind w:left="1077" w:hanging="1077"/>
        <w:rPr>
          <w:rFonts w:ascii="Arial" w:hAnsi="Arial"/>
          <w:b/>
        </w:rPr>
      </w:pP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65020C">
        <w:rPr>
          <w:rFonts w:ascii="Century Gothic" w:hAnsi="Century Gothic" w:cs="Gisha"/>
          <w:sz w:val="20"/>
          <w:szCs w:val="20"/>
        </w:rPr>
        <w:t>Manager of the Year 2001, selected from over 100 people Managers within the Bank’s operational areas. Voted by peers and senior management.</w:t>
      </w: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gramStart"/>
      <w:r w:rsidRPr="0065020C">
        <w:rPr>
          <w:rFonts w:ascii="Century Gothic" w:hAnsi="Century Gothic" w:cs="Gisha"/>
          <w:sz w:val="20"/>
          <w:szCs w:val="20"/>
        </w:rPr>
        <w:t>launched</w:t>
      </w:r>
      <w:proofErr w:type="gramEnd"/>
      <w:r w:rsidRPr="0065020C">
        <w:rPr>
          <w:rFonts w:ascii="Century Gothic" w:hAnsi="Century Gothic" w:cs="Gisha"/>
          <w:sz w:val="20"/>
          <w:szCs w:val="20"/>
        </w:rPr>
        <w:t>, managed and was fundamental to the success of new team within the department specifically set up for new representatives.</w:t>
      </w: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gramStart"/>
      <w:r w:rsidRPr="0065020C">
        <w:rPr>
          <w:rFonts w:ascii="Century Gothic" w:hAnsi="Century Gothic" w:cs="Gisha"/>
          <w:sz w:val="20"/>
          <w:szCs w:val="20"/>
        </w:rPr>
        <w:t>took</w:t>
      </w:r>
      <w:proofErr w:type="gramEnd"/>
      <w:r w:rsidRPr="0065020C">
        <w:rPr>
          <w:rFonts w:ascii="Century Gothic" w:hAnsi="Century Gothic" w:cs="Gisha"/>
          <w:sz w:val="20"/>
          <w:szCs w:val="20"/>
        </w:rPr>
        <w:t xml:space="preserve"> responsibility for three under performing teams who within two months were exceeding targets.</w:t>
      </w: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65020C">
        <w:rPr>
          <w:rFonts w:ascii="Century Gothic" w:hAnsi="Century Gothic" w:cs="Gisha"/>
          <w:sz w:val="20"/>
          <w:szCs w:val="20"/>
        </w:rPr>
        <w:t>Identified process improvement in relation to card delivery with a saving to the Bank of £126,000 per annum</w:t>
      </w:r>
    </w:p>
    <w:p w:rsidR="0082405A" w:rsidRDefault="0082405A" w:rsidP="0082405A">
      <w:pPr>
        <w:spacing w:line="100" w:lineRule="exact"/>
        <w:ind w:left="1077" w:hanging="1077"/>
        <w:rPr>
          <w:rFonts w:ascii="Arial" w:hAnsi="Arial"/>
          <w:b/>
        </w:rPr>
      </w:pPr>
    </w:p>
    <w:p w:rsidR="0082405A" w:rsidRPr="001E3CA2" w:rsidRDefault="0018569F" w:rsidP="001E3CA2">
      <w:pPr>
        <w:rPr>
          <w:rFonts w:ascii="Century Gothic" w:hAnsi="Century Gothic"/>
          <w:b/>
          <w:sz w:val="20"/>
          <w:szCs w:val="20"/>
        </w:rPr>
      </w:pPr>
      <w:proofErr w:type="gramStart"/>
      <w:r>
        <w:rPr>
          <w:rFonts w:ascii="Century Gothic" w:hAnsi="Century Gothic"/>
          <w:b/>
          <w:sz w:val="20"/>
          <w:szCs w:val="20"/>
        </w:rPr>
        <w:t>May  1997</w:t>
      </w:r>
      <w:proofErr w:type="gramEnd"/>
      <w:r>
        <w:rPr>
          <w:rFonts w:ascii="Century Gothic" w:hAnsi="Century Gothic"/>
          <w:b/>
          <w:sz w:val="20"/>
          <w:szCs w:val="20"/>
        </w:rPr>
        <w:t xml:space="preserve"> -</w:t>
      </w:r>
      <w:r w:rsidRPr="001E3CA2">
        <w:rPr>
          <w:rFonts w:ascii="Century Gothic" w:hAnsi="Century Gothic"/>
          <w:b/>
          <w:sz w:val="20"/>
          <w:szCs w:val="20"/>
        </w:rPr>
        <w:t xml:space="preserve"> Dec 2000 MBNA Europe Bank Ltd – Senior Buyer</w:t>
      </w:r>
      <w:ins w:id="1" w:author="steve.lemon" w:date="2005-04-29T09:40:00Z">
        <w:r w:rsidRPr="001E3CA2">
          <w:rPr>
            <w:rFonts w:ascii="Century Gothic" w:hAnsi="Century Gothic"/>
            <w:b/>
            <w:sz w:val="20"/>
            <w:szCs w:val="20"/>
          </w:rPr>
          <w:t xml:space="preserve"> </w:t>
        </w:r>
      </w:ins>
    </w:p>
    <w:p w:rsidR="0082405A" w:rsidRDefault="0082405A" w:rsidP="0082405A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Arial" w:hAnsi="Arial"/>
          <w:b/>
        </w:rPr>
      </w:pP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65020C">
        <w:rPr>
          <w:rFonts w:ascii="Century Gothic" w:hAnsi="Century Gothic" w:cs="Gisha"/>
          <w:sz w:val="20"/>
          <w:szCs w:val="20"/>
        </w:rPr>
        <w:t>head-hunted from RSA to assist in establishing a European Purchasing team</w:t>
      </w: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gramStart"/>
      <w:r w:rsidRPr="0065020C">
        <w:rPr>
          <w:rFonts w:ascii="Century Gothic" w:hAnsi="Century Gothic" w:cs="Gisha"/>
          <w:sz w:val="20"/>
          <w:szCs w:val="20"/>
        </w:rPr>
        <w:t>sourced</w:t>
      </w:r>
      <w:proofErr w:type="gramEnd"/>
      <w:r w:rsidRPr="0065020C">
        <w:rPr>
          <w:rFonts w:ascii="Century Gothic" w:hAnsi="Century Gothic" w:cs="Gisha"/>
          <w:sz w:val="20"/>
          <w:szCs w:val="20"/>
        </w:rPr>
        <w:t xml:space="preserve"> and set up contracts with preferred suppliers in order to maximise the Bank’s buying power.</w:t>
      </w: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65020C">
        <w:rPr>
          <w:rFonts w:ascii="Century Gothic" w:hAnsi="Century Gothic" w:cs="Gisha"/>
          <w:sz w:val="20"/>
          <w:szCs w:val="20"/>
        </w:rPr>
        <w:t>received recognition from MBNA Chairman for outstanding contribution to the Customer Service division</w:t>
      </w: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65020C">
        <w:rPr>
          <w:rFonts w:ascii="Century Gothic" w:hAnsi="Century Gothic" w:cs="Gisha"/>
          <w:sz w:val="20"/>
          <w:szCs w:val="20"/>
        </w:rPr>
        <w:t>instrumental in establishing and implementing a purchase order system for the Bank</w:t>
      </w:r>
    </w:p>
    <w:p w:rsidR="0082405A" w:rsidRPr="0065020C" w:rsidRDefault="0082405A" w:rsidP="0065020C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gramStart"/>
      <w:r w:rsidRPr="0065020C">
        <w:rPr>
          <w:rFonts w:ascii="Century Gothic" w:hAnsi="Century Gothic" w:cs="Gisha"/>
          <w:sz w:val="20"/>
          <w:szCs w:val="20"/>
        </w:rPr>
        <w:t>key</w:t>
      </w:r>
      <w:proofErr w:type="gramEnd"/>
      <w:r w:rsidRPr="0065020C">
        <w:rPr>
          <w:rFonts w:ascii="Century Gothic" w:hAnsi="Century Gothic" w:cs="Gisha"/>
          <w:sz w:val="20"/>
          <w:szCs w:val="20"/>
        </w:rPr>
        <w:t xml:space="preserve"> player in launch of Bank- wide Oracle Purchasing system and responsible for post implementation programme.</w:t>
      </w:r>
    </w:p>
    <w:p w:rsidR="002B3C4E" w:rsidRDefault="002B3C4E" w:rsidP="0082405A">
      <w:pPr>
        <w:rPr>
          <w:rFonts w:ascii="Arial" w:hAnsi="Arial"/>
          <w:b/>
        </w:rPr>
      </w:pPr>
    </w:p>
    <w:p w:rsidR="0082405A" w:rsidRDefault="0082405A" w:rsidP="0082405A">
      <w:pPr>
        <w:rPr>
          <w:rFonts w:ascii="Century Gothic" w:hAnsi="Century Gothic"/>
          <w:b/>
          <w:sz w:val="20"/>
          <w:szCs w:val="20"/>
        </w:rPr>
      </w:pPr>
      <w:r w:rsidRPr="007C0592">
        <w:rPr>
          <w:rFonts w:ascii="Century Gothic" w:hAnsi="Century Gothic"/>
          <w:b/>
          <w:sz w:val="20"/>
          <w:szCs w:val="20"/>
        </w:rPr>
        <w:t>Jul 1990 -</w:t>
      </w:r>
      <w:r w:rsidR="007C0592">
        <w:rPr>
          <w:rFonts w:ascii="Century Gothic" w:hAnsi="Century Gothic"/>
          <w:b/>
          <w:sz w:val="20"/>
          <w:szCs w:val="20"/>
        </w:rPr>
        <w:t xml:space="preserve"> </w:t>
      </w:r>
      <w:r w:rsidR="001E3CA2" w:rsidRPr="007C0592">
        <w:rPr>
          <w:rFonts w:ascii="Century Gothic" w:hAnsi="Century Gothic"/>
          <w:b/>
          <w:sz w:val="20"/>
          <w:szCs w:val="20"/>
        </w:rPr>
        <w:t>Aug 1997</w:t>
      </w:r>
      <w:r w:rsidRPr="007C0592">
        <w:rPr>
          <w:rFonts w:ascii="Century Gothic" w:hAnsi="Century Gothic"/>
          <w:b/>
          <w:sz w:val="20"/>
          <w:szCs w:val="20"/>
        </w:rPr>
        <w:tab/>
        <w:t>Royal Sun</w:t>
      </w:r>
      <w:r w:rsidRPr="007C0592">
        <w:rPr>
          <w:rFonts w:ascii="Century Gothic" w:hAnsi="Century Gothic"/>
          <w:b/>
        </w:rPr>
        <w:t xml:space="preserve"> </w:t>
      </w:r>
      <w:r w:rsidRPr="0018569F">
        <w:rPr>
          <w:rFonts w:ascii="Century Gothic" w:hAnsi="Century Gothic"/>
          <w:b/>
          <w:sz w:val="20"/>
          <w:szCs w:val="20"/>
        </w:rPr>
        <w:t xml:space="preserve">Alliance </w:t>
      </w:r>
      <w:r w:rsidRPr="0018569F">
        <w:rPr>
          <w:rFonts w:ascii="Century Gothic" w:hAnsi="Century Gothic"/>
          <w:b/>
          <w:sz w:val="20"/>
          <w:szCs w:val="20"/>
        </w:rPr>
        <w:br/>
      </w:r>
      <w:r w:rsidRPr="001E3CA2">
        <w:rPr>
          <w:rFonts w:ascii="Century Gothic" w:hAnsi="Century Gothic"/>
          <w:b/>
          <w:sz w:val="20"/>
          <w:szCs w:val="20"/>
        </w:rPr>
        <w:t>Jul 1995 - Aug 1997</w:t>
      </w:r>
      <w:r w:rsidR="001E3CA2">
        <w:rPr>
          <w:rFonts w:ascii="Century Gothic" w:hAnsi="Century Gothic"/>
          <w:b/>
          <w:sz w:val="20"/>
          <w:szCs w:val="20"/>
        </w:rPr>
        <w:t xml:space="preserve"> </w:t>
      </w:r>
      <w:r w:rsidR="001E3CA2">
        <w:rPr>
          <w:rFonts w:ascii="Century Gothic" w:hAnsi="Century Gothic"/>
          <w:b/>
          <w:sz w:val="20"/>
          <w:szCs w:val="20"/>
        </w:rPr>
        <w:tab/>
      </w:r>
      <w:r w:rsidRPr="001E3CA2">
        <w:rPr>
          <w:rFonts w:ascii="Century Gothic" w:hAnsi="Century Gothic"/>
          <w:b/>
          <w:sz w:val="20"/>
          <w:szCs w:val="20"/>
        </w:rPr>
        <w:t>Customer Liaison Officer/Senior Buyer</w:t>
      </w:r>
      <w:r w:rsidR="00A024B9">
        <w:rPr>
          <w:rFonts w:ascii="Century Gothic" w:hAnsi="Century Gothic"/>
          <w:b/>
          <w:sz w:val="20"/>
          <w:szCs w:val="20"/>
        </w:rPr>
        <w:br/>
      </w:r>
      <w:r w:rsidRPr="001E3CA2">
        <w:rPr>
          <w:rFonts w:ascii="Century Gothic" w:hAnsi="Century Gothic"/>
          <w:b/>
          <w:sz w:val="20"/>
          <w:szCs w:val="20"/>
        </w:rPr>
        <w:tab/>
      </w:r>
    </w:p>
    <w:p w:rsidR="0082405A" w:rsidRPr="001E3CA2" w:rsidRDefault="0082405A" w:rsidP="001E3CA2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1E3CA2">
        <w:rPr>
          <w:rFonts w:ascii="Century Gothic" w:hAnsi="Century Gothic" w:cs="Gisha"/>
          <w:sz w:val="20"/>
          <w:szCs w:val="20"/>
        </w:rPr>
        <w:t>pursued radical solutions which gave excellent customer service and reduced the £500m spend</w:t>
      </w:r>
      <w:ins w:id="2" w:author="steve.lemon" w:date="2005-04-29T09:47:00Z">
        <w:r w:rsidRPr="001E3CA2">
          <w:rPr>
            <w:rFonts w:ascii="Century Gothic" w:hAnsi="Century Gothic" w:cs="Gisha"/>
            <w:sz w:val="20"/>
            <w:szCs w:val="20"/>
          </w:rPr>
          <w:t xml:space="preserve"> </w:t>
        </w:r>
      </w:ins>
      <w:r w:rsidRPr="001E3CA2">
        <w:rPr>
          <w:rFonts w:ascii="Century Gothic" w:hAnsi="Century Gothic" w:cs="Gisha"/>
          <w:sz w:val="20"/>
          <w:szCs w:val="20"/>
        </w:rPr>
        <w:t>by 18%</w:t>
      </w:r>
    </w:p>
    <w:p w:rsidR="0082405A" w:rsidRPr="001E3CA2" w:rsidRDefault="0082405A" w:rsidP="001E3CA2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gramStart"/>
      <w:r w:rsidRPr="001E3CA2">
        <w:rPr>
          <w:rFonts w:ascii="Century Gothic" w:hAnsi="Century Gothic" w:cs="Gisha"/>
          <w:sz w:val="20"/>
          <w:szCs w:val="20"/>
        </w:rPr>
        <w:t>worked</w:t>
      </w:r>
      <w:proofErr w:type="gramEnd"/>
      <w:r w:rsidRPr="001E3CA2">
        <w:rPr>
          <w:rFonts w:ascii="Century Gothic" w:hAnsi="Century Gothic" w:cs="Gisha"/>
          <w:sz w:val="20"/>
          <w:szCs w:val="20"/>
        </w:rPr>
        <w:t xml:space="preserve"> with all levels of management and senior personnel both internally and externally.</w:t>
      </w:r>
    </w:p>
    <w:p w:rsidR="0082405A" w:rsidRPr="001E3CA2" w:rsidRDefault="0082405A" w:rsidP="001E3CA2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gramStart"/>
      <w:r w:rsidRPr="001E3CA2">
        <w:rPr>
          <w:rFonts w:ascii="Century Gothic" w:hAnsi="Century Gothic" w:cs="Gisha"/>
          <w:sz w:val="20"/>
          <w:szCs w:val="20"/>
        </w:rPr>
        <w:t>developed</w:t>
      </w:r>
      <w:proofErr w:type="gramEnd"/>
      <w:r w:rsidRPr="001E3CA2">
        <w:rPr>
          <w:rFonts w:ascii="Century Gothic" w:hAnsi="Century Gothic" w:cs="Gisha"/>
          <w:sz w:val="20"/>
          <w:szCs w:val="20"/>
        </w:rPr>
        <w:t xml:space="preserve"> initiatives with the Business for Corporate Clients/Affinity Groups.</w:t>
      </w:r>
    </w:p>
    <w:p w:rsidR="0082405A" w:rsidRPr="001E3CA2" w:rsidRDefault="0082405A" w:rsidP="001E3CA2">
      <w:pPr>
        <w:pStyle w:val="BodyTextIndent3"/>
        <w:numPr>
          <w:ilvl w:val="0"/>
          <w:numId w:val="8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gramStart"/>
      <w:r w:rsidRPr="001E3CA2">
        <w:rPr>
          <w:rFonts w:ascii="Century Gothic" w:hAnsi="Century Gothic" w:cs="Gisha"/>
          <w:sz w:val="20"/>
          <w:szCs w:val="20"/>
        </w:rPr>
        <w:t>seeking</w:t>
      </w:r>
      <w:proofErr w:type="gramEnd"/>
      <w:r w:rsidRPr="001E3CA2">
        <w:rPr>
          <w:rFonts w:ascii="Century Gothic" w:hAnsi="Century Gothic" w:cs="Gisha"/>
          <w:sz w:val="20"/>
          <w:szCs w:val="20"/>
        </w:rPr>
        <w:t xml:space="preserve"> opportunities for synergy by communicating with the three main Business divisions and thus optimising Group savings potential.</w:t>
      </w:r>
      <w:r w:rsidRPr="001E3CA2">
        <w:rPr>
          <w:rFonts w:ascii="Century Gothic" w:hAnsi="Century Gothic" w:cs="Gisha"/>
          <w:sz w:val="20"/>
          <w:szCs w:val="20"/>
        </w:rPr>
        <w:br/>
      </w:r>
    </w:p>
    <w:p w:rsidR="007C0592" w:rsidRDefault="007C0592" w:rsidP="0082405A">
      <w:pPr>
        <w:rPr>
          <w:rFonts w:ascii="Century Gothic" w:hAnsi="Century Gothic"/>
          <w:b/>
          <w:sz w:val="20"/>
          <w:szCs w:val="20"/>
        </w:rPr>
      </w:pPr>
    </w:p>
    <w:p w:rsidR="007C0592" w:rsidRDefault="007C0592" w:rsidP="0082405A">
      <w:pPr>
        <w:rPr>
          <w:rFonts w:ascii="Century Gothic" w:hAnsi="Century Gothic"/>
          <w:b/>
          <w:sz w:val="20"/>
          <w:szCs w:val="20"/>
        </w:rPr>
      </w:pPr>
    </w:p>
    <w:p w:rsidR="007C0592" w:rsidRDefault="007C0592" w:rsidP="0082405A">
      <w:pPr>
        <w:rPr>
          <w:rFonts w:ascii="Century Gothic" w:hAnsi="Century Gothic"/>
          <w:b/>
          <w:sz w:val="20"/>
          <w:szCs w:val="20"/>
        </w:rPr>
      </w:pPr>
    </w:p>
    <w:p w:rsidR="007C0592" w:rsidRDefault="007C0592" w:rsidP="0082405A">
      <w:pPr>
        <w:rPr>
          <w:rFonts w:ascii="Century Gothic" w:hAnsi="Century Gothic"/>
          <w:b/>
          <w:sz w:val="20"/>
          <w:szCs w:val="20"/>
        </w:rPr>
      </w:pPr>
    </w:p>
    <w:p w:rsidR="007C0592" w:rsidRDefault="007C0592" w:rsidP="0082405A">
      <w:pPr>
        <w:rPr>
          <w:rFonts w:ascii="Century Gothic" w:hAnsi="Century Gothic"/>
          <w:b/>
          <w:sz w:val="20"/>
          <w:szCs w:val="20"/>
        </w:rPr>
      </w:pPr>
    </w:p>
    <w:p w:rsidR="007C0592" w:rsidRDefault="007C0592" w:rsidP="0082405A">
      <w:pPr>
        <w:rPr>
          <w:rFonts w:ascii="Century Gothic" w:hAnsi="Century Gothic"/>
          <w:b/>
          <w:sz w:val="20"/>
          <w:szCs w:val="20"/>
        </w:rPr>
      </w:pPr>
    </w:p>
    <w:p w:rsidR="007C0592" w:rsidRDefault="007C0592" w:rsidP="0082405A">
      <w:pPr>
        <w:rPr>
          <w:rFonts w:ascii="Century Gothic" w:hAnsi="Century Gothic"/>
          <w:b/>
          <w:sz w:val="20"/>
          <w:szCs w:val="20"/>
        </w:rPr>
      </w:pPr>
    </w:p>
    <w:p w:rsidR="007C0592" w:rsidRDefault="007C0592" w:rsidP="0082405A">
      <w:pPr>
        <w:rPr>
          <w:rFonts w:ascii="Century Gothic" w:hAnsi="Century Gothic"/>
          <w:b/>
          <w:sz w:val="20"/>
          <w:szCs w:val="20"/>
        </w:rPr>
      </w:pPr>
    </w:p>
    <w:p w:rsidR="00A024B9" w:rsidRPr="001E3CA2" w:rsidRDefault="00A024B9" w:rsidP="00A024B9">
      <w:pPr>
        <w:rPr>
          <w:rFonts w:ascii="Century Gothic" w:hAnsi="Century Gothic"/>
          <w:b/>
          <w:sz w:val="20"/>
          <w:szCs w:val="20"/>
        </w:rPr>
      </w:pPr>
      <w:r w:rsidRPr="001E3CA2">
        <w:rPr>
          <w:rFonts w:ascii="Century Gothic" w:hAnsi="Century Gothic"/>
          <w:b/>
          <w:sz w:val="20"/>
          <w:szCs w:val="20"/>
        </w:rPr>
        <w:t>Aug</w:t>
      </w:r>
      <w:r>
        <w:rPr>
          <w:rFonts w:ascii="Century Gothic" w:hAnsi="Century Gothic"/>
          <w:b/>
          <w:sz w:val="20"/>
          <w:szCs w:val="20"/>
        </w:rPr>
        <w:t xml:space="preserve"> 1993 - June </w:t>
      </w:r>
      <w:proofErr w:type="gramStart"/>
      <w:r>
        <w:rPr>
          <w:rFonts w:ascii="Century Gothic" w:hAnsi="Century Gothic"/>
          <w:b/>
          <w:sz w:val="20"/>
          <w:szCs w:val="20"/>
        </w:rPr>
        <w:t>1995  Trainer</w:t>
      </w:r>
      <w:proofErr w:type="gramEnd"/>
    </w:p>
    <w:p w:rsidR="00A024B9" w:rsidRDefault="00A024B9" w:rsidP="00A024B9">
      <w:pPr>
        <w:rPr>
          <w:rFonts w:ascii="Century Gothic" w:hAnsi="Century Gothic"/>
          <w:b/>
          <w:sz w:val="20"/>
          <w:szCs w:val="20"/>
        </w:rPr>
      </w:pPr>
      <w:r w:rsidRPr="001E3CA2">
        <w:rPr>
          <w:rFonts w:ascii="Century Gothic" w:hAnsi="Century Gothic"/>
          <w:b/>
          <w:sz w:val="20"/>
          <w:szCs w:val="20"/>
        </w:rPr>
        <w:t xml:space="preserve">Jul 1992 - </w:t>
      </w:r>
      <w:r>
        <w:rPr>
          <w:rFonts w:ascii="Century Gothic" w:hAnsi="Century Gothic"/>
          <w:b/>
          <w:sz w:val="20"/>
          <w:szCs w:val="20"/>
        </w:rPr>
        <w:t xml:space="preserve">July 1993  </w:t>
      </w:r>
      <w:r w:rsidRPr="001E3CA2">
        <w:rPr>
          <w:rFonts w:ascii="Century Gothic" w:hAnsi="Century Gothic"/>
          <w:b/>
          <w:sz w:val="20"/>
          <w:szCs w:val="20"/>
        </w:rPr>
        <w:tab/>
        <w:t xml:space="preserve">Human Resources </w:t>
      </w:r>
      <w:r>
        <w:rPr>
          <w:rFonts w:ascii="Century Gothic" w:hAnsi="Century Gothic"/>
          <w:b/>
          <w:sz w:val="20"/>
          <w:szCs w:val="20"/>
        </w:rPr>
        <w:t>Team Leader</w:t>
      </w:r>
    </w:p>
    <w:p w:rsidR="00BB3EA0" w:rsidRDefault="00A024B9" w:rsidP="0082405A">
      <w:pPr>
        <w:rPr>
          <w:rFonts w:ascii="Century Gothic" w:hAnsi="Century Gothic"/>
          <w:b/>
          <w:sz w:val="20"/>
          <w:szCs w:val="20"/>
        </w:rPr>
      </w:pPr>
      <w:r w:rsidRPr="001E3CA2">
        <w:rPr>
          <w:rFonts w:ascii="Century Gothic" w:hAnsi="Century Gothic"/>
          <w:b/>
          <w:sz w:val="20"/>
          <w:szCs w:val="20"/>
        </w:rPr>
        <w:t xml:space="preserve">Jul 1990- </w:t>
      </w:r>
      <w:r>
        <w:rPr>
          <w:rFonts w:ascii="Century Gothic" w:hAnsi="Century Gothic"/>
          <w:b/>
          <w:sz w:val="20"/>
          <w:szCs w:val="20"/>
        </w:rPr>
        <w:t xml:space="preserve">July 1992       </w:t>
      </w:r>
      <w:r w:rsidRPr="001E3CA2">
        <w:rPr>
          <w:rFonts w:ascii="Century Gothic" w:hAnsi="Century Gothic"/>
          <w:b/>
          <w:sz w:val="20"/>
          <w:szCs w:val="20"/>
        </w:rPr>
        <w:t>Facilities Administration Team Leader</w:t>
      </w:r>
      <w:r w:rsidRPr="001E3CA2">
        <w:rPr>
          <w:rFonts w:ascii="Century Gothic" w:hAnsi="Century Gothic"/>
          <w:b/>
          <w:sz w:val="20"/>
          <w:szCs w:val="20"/>
        </w:rPr>
        <w:br/>
      </w:r>
    </w:p>
    <w:p w:rsidR="0082405A" w:rsidRPr="007C0592" w:rsidRDefault="001E3CA2" w:rsidP="0082405A">
      <w:pPr>
        <w:rPr>
          <w:rFonts w:ascii="Century Gothic" w:hAnsi="Century Gothic"/>
          <w:sz w:val="20"/>
          <w:szCs w:val="20"/>
        </w:rPr>
      </w:pPr>
      <w:r w:rsidRPr="001E3CA2">
        <w:rPr>
          <w:rFonts w:ascii="Century Gothic" w:hAnsi="Century Gothic"/>
          <w:b/>
          <w:sz w:val="20"/>
          <w:szCs w:val="20"/>
        </w:rPr>
        <w:t>Se</w:t>
      </w:r>
      <w:r w:rsidR="0082405A" w:rsidRPr="001E3CA2">
        <w:rPr>
          <w:rFonts w:ascii="Century Gothic" w:hAnsi="Century Gothic"/>
          <w:b/>
          <w:sz w:val="20"/>
          <w:szCs w:val="20"/>
        </w:rPr>
        <w:t>pt 1979</w:t>
      </w:r>
      <w:r w:rsidR="0018569F">
        <w:rPr>
          <w:rFonts w:ascii="Century Gothic" w:hAnsi="Century Gothic"/>
          <w:b/>
          <w:sz w:val="20"/>
          <w:szCs w:val="20"/>
        </w:rPr>
        <w:t xml:space="preserve"> </w:t>
      </w:r>
      <w:r w:rsidR="0082405A" w:rsidRPr="001E3CA2">
        <w:rPr>
          <w:rFonts w:ascii="Century Gothic" w:hAnsi="Century Gothic"/>
          <w:b/>
          <w:sz w:val="20"/>
          <w:szCs w:val="20"/>
        </w:rPr>
        <w:t xml:space="preserve">- </w:t>
      </w:r>
      <w:r>
        <w:rPr>
          <w:rFonts w:ascii="Century Gothic" w:hAnsi="Century Gothic"/>
          <w:b/>
          <w:sz w:val="20"/>
          <w:szCs w:val="20"/>
        </w:rPr>
        <w:t xml:space="preserve">June </w:t>
      </w:r>
      <w:r w:rsidR="0018569F">
        <w:rPr>
          <w:rFonts w:ascii="Century Gothic" w:hAnsi="Century Gothic"/>
          <w:b/>
          <w:sz w:val="20"/>
          <w:szCs w:val="20"/>
        </w:rPr>
        <w:t>1990 Associated</w:t>
      </w:r>
      <w:r w:rsidR="0082405A" w:rsidRPr="001E3CA2">
        <w:rPr>
          <w:rFonts w:ascii="Century Gothic" w:hAnsi="Century Gothic"/>
          <w:b/>
          <w:sz w:val="20"/>
          <w:szCs w:val="20"/>
        </w:rPr>
        <w:t xml:space="preserve"> British Ports</w:t>
      </w:r>
      <w:r w:rsidR="0082405A" w:rsidRPr="001E3CA2">
        <w:rPr>
          <w:rFonts w:ascii="Century Gothic" w:hAnsi="Century Gothic"/>
          <w:b/>
          <w:sz w:val="20"/>
          <w:szCs w:val="20"/>
        </w:rPr>
        <w:br/>
      </w:r>
      <w:r w:rsidR="0082405A" w:rsidRPr="007C0592">
        <w:rPr>
          <w:rFonts w:ascii="Century Gothic" w:hAnsi="Century Gothic"/>
          <w:sz w:val="20"/>
          <w:szCs w:val="20"/>
        </w:rPr>
        <w:t>Held a number of administration-related positions.</w:t>
      </w:r>
    </w:p>
    <w:p w:rsidR="0082405A" w:rsidRPr="007C0592" w:rsidRDefault="0082405A" w:rsidP="007C0592">
      <w:pPr>
        <w:rPr>
          <w:rFonts w:ascii="Century Gothic" w:hAnsi="Century Gothic"/>
          <w:b/>
          <w:sz w:val="20"/>
          <w:szCs w:val="20"/>
        </w:rPr>
      </w:pPr>
      <w:r w:rsidRPr="007C0592">
        <w:rPr>
          <w:rFonts w:ascii="Century Gothic" w:hAnsi="Century Gothic"/>
          <w:b/>
          <w:sz w:val="20"/>
          <w:szCs w:val="20"/>
        </w:rPr>
        <w:tab/>
      </w:r>
    </w:p>
    <w:p w:rsidR="007C0592" w:rsidRDefault="007C0592" w:rsidP="007C0592">
      <w:pPr>
        <w:pStyle w:val="Achievement"/>
        <w:rPr>
          <w:rFonts w:ascii="Century Gothic" w:hAnsi="Century Gothic"/>
        </w:rPr>
      </w:pPr>
      <w:r>
        <w:rPr>
          <w:rFonts w:ascii="Arial" w:hAnsi="Arial"/>
          <w:b w:val="0"/>
        </w:rPr>
        <w:t xml:space="preserve"> </w:t>
      </w:r>
      <w:r w:rsidRPr="0027453C">
        <w:rPr>
          <w:rFonts w:ascii="Century Gothic" w:hAnsi="Century Gothic"/>
        </w:rPr>
        <w:t>Professional Qualifications</w:t>
      </w:r>
    </w:p>
    <w:p w:rsidR="000D4C5B" w:rsidRDefault="000D4C5B" w:rsidP="00754C5E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>2012</w:t>
      </w:r>
      <w:r w:rsidRPr="0018569F">
        <w:rPr>
          <w:rFonts w:ascii="Century Gothic" w:hAnsi="Century Gothic" w:cs="Gisha"/>
          <w:sz w:val="20"/>
          <w:szCs w:val="20"/>
        </w:rPr>
        <w:tab/>
        <w:t>|</w:t>
      </w:r>
      <w:r w:rsidRPr="0018569F">
        <w:rPr>
          <w:rFonts w:ascii="Century Gothic" w:hAnsi="Century Gothic" w:cs="Gisha"/>
          <w:sz w:val="20"/>
          <w:szCs w:val="20"/>
        </w:rPr>
        <w:tab/>
      </w:r>
      <w:r>
        <w:rPr>
          <w:rFonts w:ascii="Century Gothic" w:hAnsi="Century Gothic" w:cs="Gisha"/>
          <w:sz w:val="20"/>
          <w:szCs w:val="20"/>
        </w:rPr>
        <w:t>ORSC Fundamentals</w:t>
      </w:r>
    </w:p>
    <w:p w:rsidR="003074BD" w:rsidRPr="0027453C" w:rsidRDefault="00754C5E" w:rsidP="00754C5E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/>
        </w:rPr>
      </w:pPr>
      <w:r>
        <w:rPr>
          <w:rFonts w:ascii="Century Gothic" w:hAnsi="Century Gothic" w:cs="Gisha"/>
          <w:sz w:val="20"/>
          <w:szCs w:val="20"/>
        </w:rPr>
        <w:t>2012</w:t>
      </w:r>
      <w:r w:rsidRPr="0018569F">
        <w:rPr>
          <w:rFonts w:ascii="Century Gothic" w:hAnsi="Century Gothic" w:cs="Gisha"/>
          <w:sz w:val="20"/>
          <w:szCs w:val="20"/>
        </w:rPr>
        <w:tab/>
        <w:t>|</w:t>
      </w:r>
      <w:r w:rsidRPr="0018569F">
        <w:rPr>
          <w:rFonts w:ascii="Century Gothic" w:hAnsi="Century Gothic" w:cs="Gisha"/>
          <w:sz w:val="20"/>
          <w:szCs w:val="20"/>
        </w:rPr>
        <w:tab/>
      </w:r>
      <w:r>
        <w:rPr>
          <w:rFonts w:ascii="Century Gothic" w:hAnsi="Century Gothic" w:cs="Gisha"/>
          <w:sz w:val="20"/>
          <w:szCs w:val="20"/>
        </w:rPr>
        <w:t>Enterprise Mentor, Institute of Enterprise and Entrepreneurship</w:t>
      </w:r>
    </w:p>
    <w:p w:rsidR="0084673B" w:rsidRDefault="003074BD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sz w:val="20"/>
          <w:szCs w:val="20"/>
        </w:rPr>
      </w:pPr>
      <w:r w:rsidRPr="0018569F">
        <w:rPr>
          <w:rFonts w:ascii="Century Gothic" w:hAnsi="Century Gothic" w:cs="Gisha"/>
          <w:sz w:val="20"/>
          <w:szCs w:val="20"/>
        </w:rPr>
        <w:t>2011</w:t>
      </w:r>
      <w:r w:rsidRPr="0018569F">
        <w:rPr>
          <w:rFonts w:ascii="Century Gothic" w:hAnsi="Century Gothic" w:cs="Gisha"/>
          <w:sz w:val="20"/>
          <w:szCs w:val="20"/>
        </w:rPr>
        <w:tab/>
        <w:t>|</w:t>
      </w:r>
      <w:r w:rsidRPr="0018569F">
        <w:rPr>
          <w:rFonts w:ascii="Century Gothic" w:hAnsi="Century Gothic" w:cs="Gisha"/>
          <w:sz w:val="20"/>
          <w:szCs w:val="20"/>
        </w:rPr>
        <w:tab/>
      </w:r>
      <w:r>
        <w:rPr>
          <w:rFonts w:ascii="Century Gothic" w:hAnsi="Century Gothic" w:cs="Gisha"/>
          <w:sz w:val="20"/>
          <w:szCs w:val="20"/>
        </w:rPr>
        <w:t xml:space="preserve">Common Purpose Meridian Leadership </w:t>
      </w:r>
      <w:proofErr w:type="spellStart"/>
      <w:r>
        <w:rPr>
          <w:rFonts w:ascii="Century Gothic" w:hAnsi="Century Gothic" w:cs="Gisha"/>
          <w:sz w:val="20"/>
          <w:szCs w:val="20"/>
        </w:rPr>
        <w:t>Programmme</w:t>
      </w:r>
      <w:proofErr w:type="spellEnd"/>
      <w:r>
        <w:rPr>
          <w:rFonts w:ascii="Century Gothic" w:hAnsi="Century Gothic" w:cs="Gisha"/>
          <w:sz w:val="20"/>
          <w:szCs w:val="20"/>
        </w:rPr>
        <w:t xml:space="preserve"> Graduate</w:t>
      </w:r>
    </w:p>
    <w:p w:rsidR="007C0592" w:rsidRPr="0027453C" w:rsidRDefault="0084673B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18569F">
        <w:rPr>
          <w:rFonts w:ascii="Century Gothic" w:hAnsi="Century Gothic" w:cs="Gisha"/>
          <w:sz w:val="20"/>
          <w:szCs w:val="20"/>
        </w:rPr>
        <w:t>2011</w:t>
      </w:r>
      <w:r w:rsidRPr="0018569F">
        <w:rPr>
          <w:rFonts w:ascii="Century Gothic" w:hAnsi="Century Gothic" w:cs="Gisha"/>
          <w:sz w:val="20"/>
          <w:szCs w:val="20"/>
        </w:rPr>
        <w:tab/>
        <w:t>|</w:t>
      </w:r>
      <w:r w:rsidRPr="0018569F">
        <w:rPr>
          <w:rFonts w:ascii="Century Gothic" w:hAnsi="Century Gothic" w:cs="Gisha"/>
          <w:sz w:val="20"/>
          <w:szCs w:val="20"/>
        </w:rPr>
        <w:tab/>
      </w:r>
      <w:r>
        <w:rPr>
          <w:rFonts w:ascii="Century Gothic" w:hAnsi="Century Gothic" w:cs="Gisha"/>
          <w:sz w:val="20"/>
          <w:szCs w:val="20"/>
        </w:rPr>
        <w:t>Accredited Certified Coach (ACC), International Coach Federation</w:t>
      </w:r>
      <w:r w:rsidR="003074BD">
        <w:rPr>
          <w:rFonts w:ascii="Century Gothic" w:hAnsi="Century Gothic" w:cs="Gisha"/>
          <w:sz w:val="20"/>
          <w:szCs w:val="20"/>
        </w:rPr>
        <w:t xml:space="preserve"> </w:t>
      </w:r>
      <w:r w:rsidR="00BB3EA0">
        <w:rPr>
          <w:rFonts w:ascii="Century Gothic" w:hAnsi="Century Gothic" w:cs="Gisha"/>
          <w:sz w:val="20"/>
          <w:szCs w:val="20"/>
        </w:rPr>
        <w:t>(ICF)</w:t>
      </w:r>
    </w:p>
    <w:p w:rsidR="003074BD" w:rsidRPr="0018569F" w:rsidRDefault="007C0592" w:rsidP="003074BD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sz w:val="20"/>
          <w:szCs w:val="20"/>
        </w:rPr>
      </w:pPr>
      <w:r w:rsidRPr="0018569F">
        <w:rPr>
          <w:rFonts w:ascii="Century Gothic" w:hAnsi="Century Gothic" w:cs="Gisha"/>
          <w:sz w:val="20"/>
          <w:szCs w:val="20"/>
        </w:rPr>
        <w:t>2011</w:t>
      </w:r>
      <w:r w:rsidRPr="0018569F">
        <w:rPr>
          <w:rFonts w:ascii="Century Gothic" w:hAnsi="Century Gothic" w:cs="Gisha"/>
          <w:sz w:val="20"/>
          <w:szCs w:val="20"/>
        </w:rPr>
        <w:tab/>
        <w:t>|</w:t>
      </w:r>
      <w:r w:rsidRPr="0018569F">
        <w:rPr>
          <w:rFonts w:ascii="Century Gothic" w:hAnsi="Century Gothic" w:cs="Gisha"/>
          <w:sz w:val="20"/>
          <w:szCs w:val="20"/>
        </w:rPr>
        <w:tab/>
        <w:t>CTI Certification Programme, Certified Professional Coach (CPCC)</w:t>
      </w:r>
    </w:p>
    <w:p w:rsidR="007C0592" w:rsidRPr="0018569F" w:rsidRDefault="007C0592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sz w:val="20"/>
          <w:szCs w:val="20"/>
        </w:rPr>
      </w:pPr>
      <w:r w:rsidRPr="0018569F">
        <w:rPr>
          <w:rFonts w:ascii="Century Gothic" w:hAnsi="Century Gothic" w:cs="Gisha"/>
          <w:sz w:val="20"/>
          <w:szCs w:val="20"/>
        </w:rPr>
        <w:t>2010            |</w:t>
      </w:r>
      <w:r w:rsidRPr="0018569F">
        <w:rPr>
          <w:rFonts w:ascii="Century Gothic" w:hAnsi="Century Gothic" w:cs="Gisha"/>
          <w:sz w:val="20"/>
          <w:szCs w:val="20"/>
        </w:rPr>
        <w:tab/>
        <w:t>CTI Core Curriculum Coaching Programme</w:t>
      </w:r>
    </w:p>
    <w:p w:rsidR="007C0592" w:rsidRPr="0018569F" w:rsidRDefault="007C0592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sz w:val="20"/>
          <w:szCs w:val="20"/>
        </w:rPr>
      </w:pPr>
      <w:r w:rsidRPr="0018569F">
        <w:rPr>
          <w:rFonts w:ascii="Century Gothic" w:hAnsi="Century Gothic" w:cs="Gisha"/>
          <w:bCs/>
          <w:sz w:val="20"/>
          <w:szCs w:val="20"/>
        </w:rPr>
        <w:t>2009</w:t>
      </w:r>
      <w:r w:rsidRPr="0018569F">
        <w:rPr>
          <w:rFonts w:ascii="Century Gothic" w:hAnsi="Century Gothic" w:cs="Gisha"/>
          <w:bCs/>
          <w:sz w:val="20"/>
          <w:szCs w:val="20"/>
        </w:rPr>
        <w:tab/>
      </w:r>
      <w:r w:rsidRPr="0018569F">
        <w:rPr>
          <w:rFonts w:ascii="Century Gothic" w:hAnsi="Century Gothic" w:cs="Gisha"/>
          <w:sz w:val="20"/>
          <w:szCs w:val="20"/>
        </w:rPr>
        <w:t xml:space="preserve">| </w:t>
      </w:r>
      <w:r w:rsidRPr="0018569F">
        <w:rPr>
          <w:rFonts w:ascii="Century Gothic" w:hAnsi="Century Gothic" w:cs="Gisha"/>
          <w:sz w:val="20"/>
          <w:szCs w:val="20"/>
        </w:rPr>
        <w:tab/>
        <w:t>Approved Accelerated Learning Trainer ITOL Accreditation</w:t>
      </w:r>
    </w:p>
    <w:p w:rsidR="007C0592" w:rsidRPr="0018569F" w:rsidRDefault="007C0592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18569F">
        <w:rPr>
          <w:rFonts w:ascii="Century Gothic" w:hAnsi="Century Gothic" w:cs="Gisha"/>
          <w:bCs/>
          <w:sz w:val="20"/>
          <w:szCs w:val="20"/>
        </w:rPr>
        <w:t>2008</w:t>
      </w:r>
      <w:r w:rsidRPr="0018569F">
        <w:rPr>
          <w:rFonts w:ascii="Century Gothic" w:hAnsi="Century Gothic" w:cs="Gisha"/>
          <w:bCs/>
          <w:sz w:val="20"/>
          <w:szCs w:val="20"/>
        </w:rPr>
        <w:tab/>
      </w:r>
      <w:r w:rsidRPr="0018569F">
        <w:rPr>
          <w:rFonts w:ascii="Century Gothic" w:hAnsi="Century Gothic" w:cs="Gisha"/>
          <w:sz w:val="20"/>
          <w:szCs w:val="20"/>
        </w:rPr>
        <w:t xml:space="preserve">| </w:t>
      </w:r>
      <w:r w:rsidRPr="0018569F">
        <w:rPr>
          <w:rFonts w:ascii="Century Gothic" w:hAnsi="Century Gothic" w:cs="Gisha"/>
          <w:sz w:val="20"/>
          <w:szCs w:val="20"/>
        </w:rPr>
        <w:tab/>
      </w:r>
      <w:r w:rsidRPr="0018569F">
        <w:rPr>
          <w:rFonts w:ascii="Century Gothic" w:hAnsi="Century Gothic" w:cs="Gisha"/>
          <w:bCs/>
          <w:sz w:val="20"/>
          <w:szCs w:val="20"/>
        </w:rPr>
        <w:t>Mental Health First Aid Trainer</w:t>
      </w:r>
    </w:p>
    <w:p w:rsidR="007C0592" w:rsidRPr="0018569F" w:rsidRDefault="007C0592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18569F">
        <w:rPr>
          <w:rFonts w:ascii="Century Gothic" w:hAnsi="Century Gothic" w:cs="Gisha"/>
          <w:bCs/>
          <w:sz w:val="20"/>
          <w:szCs w:val="20"/>
        </w:rPr>
        <w:t>2006</w:t>
      </w:r>
      <w:r w:rsidRPr="0018569F">
        <w:rPr>
          <w:rFonts w:ascii="Century Gothic" w:hAnsi="Century Gothic" w:cs="Gisha"/>
          <w:bCs/>
          <w:sz w:val="20"/>
          <w:szCs w:val="20"/>
        </w:rPr>
        <w:tab/>
      </w:r>
      <w:r w:rsidRPr="0018569F">
        <w:rPr>
          <w:rFonts w:ascii="Century Gothic" w:hAnsi="Century Gothic" w:cs="Gisha"/>
          <w:sz w:val="20"/>
          <w:szCs w:val="20"/>
        </w:rPr>
        <w:t xml:space="preserve">| </w:t>
      </w:r>
      <w:r w:rsidRPr="0018569F">
        <w:rPr>
          <w:rFonts w:ascii="Century Gothic" w:hAnsi="Century Gothic" w:cs="Gisha"/>
          <w:sz w:val="20"/>
          <w:szCs w:val="20"/>
        </w:rPr>
        <w:tab/>
      </w:r>
      <w:r w:rsidRPr="0018569F">
        <w:rPr>
          <w:rFonts w:ascii="Century Gothic" w:hAnsi="Century Gothic" w:cs="Gisha"/>
          <w:bCs/>
          <w:sz w:val="20"/>
          <w:szCs w:val="20"/>
        </w:rPr>
        <w:t>Corporate and Professional Stress Management Diploma – Distinction</w:t>
      </w:r>
    </w:p>
    <w:p w:rsidR="00F90BBF" w:rsidRDefault="007C0592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Century Gothic" w:hAnsi="Century Gothic" w:cs="Gisha"/>
          <w:bCs/>
          <w:sz w:val="20"/>
          <w:szCs w:val="20"/>
        </w:rPr>
      </w:pPr>
      <w:r w:rsidRPr="0018569F">
        <w:rPr>
          <w:rFonts w:ascii="Century Gothic" w:hAnsi="Century Gothic" w:cs="Gisha"/>
          <w:bCs/>
          <w:sz w:val="20"/>
          <w:szCs w:val="20"/>
        </w:rPr>
        <w:t>2005</w:t>
      </w:r>
      <w:r w:rsidRPr="0018569F">
        <w:rPr>
          <w:rFonts w:ascii="Century Gothic" w:hAnsi="Century Gothic" w:cs="Gisha"/>
          <w:bCs/>
          <w:sz w:val="20"/>
          <w:szCs w:val="20"/>
        </w:rPr>
        <w:tab/>
      </w:r>
      <w:r w:rsidRPr="0018569F">
        <w:rPr>
          <w:rFonts w:ascii="Century Gothic" w:hAnsi="Century Gothic" w:cs="Gisha"/>
          <w:sz w:val="20"/>
          <w:szCs w:val="20"/>
        </w:rPr>
        <w:t xml:space="preserve">| </w:t>
      </w:r>
      <w:r w:rsidRPr="0018569F">
        <w:rPr>
          <w:rFonts w:ascii="Century Gothic" w:hAnsi="Century Gothic" w:cs="Gisha"/>
          <w:sz w:val="20"/>
          <w:szCs w:val="20"/>
        </w:rPr>
        <w:tab/>
      </w:r>
      <w:r w:rsidRPr="0018569F">
        <w:rPr>
          <w:rFonts w:ascii="Century Gothic" w:hAnsi="Century Gothic" w:cs="Gisha"/>
          <w:bCs/>
          <w:sz w:val="20"/>
          <w:szCs w:val="20"/>
        </w:rPr>
        <w:t>Clinical Aromatherapy Diploma – Distinction</w:t>
      </w:r>
    </w:p>
    <w:p w:rsidR="0082405A" w:rsidRPr="0018569F" w:rsidRDefault="0082405A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  <w:rPr>
          <w:rFonts w:ascii="Arial" w:hAnsi="Arial"/>
        </w:rPr>
      </w:pPr>
      <w:r w:rsidRPr="0018569F">
        <w:rPr>
          <w:rFonts w:ascii="Arial" w:hAnsi="Arial"/>
        </w:rPr>
        <w:tab/>
      </w:r>
      <w:r w:rsidRPr="0018569F">
        <w:rPr>
          <w:rFonts w:ascii="Arial" w:hAnsi="Arial"/>
        </w:rPr>
        <w:tab/>
      </w:r>
      <w:r w:rsidRPr="0018569F">
        <w:rPr>
          <w:rFonts w:ascii="Arial" w:hAnsi="Arial"/>
        </w:rPr>
        <w:tab/>
      </w:r>
    </w:p>
    <w:p w:rsidR="0082405A" w:rsidRPr="0018569F" w:rsidRDefault="0082405A" w:rsidP="007C0592">
      <w:pPr>
        <w:rPr>
          <w:rFonts w:ascii="Century Gothic" w:hAnsi="Century Gothic"/>
          <w:sz w:val="20"/>
          <w:szCs w:val="20"/>
        </w:rPr>
      </w:pPr>
      <w:r w:rsidRPr="0018569F">
        <w:rPr>
          <w:rFonts w:ascii="Century Gothic" w:hAnsi="Century Gothic" w:cs="Gisha"/>
          <w:bCs/>
          <w:sz w:val="20"/>
          <w:szCs w:val="20"/>
        </w:rPr>
        <w:t>1979</w:t>
      </w:r>
      <w:r w:rsidRPr="0018569F">
        <w:rPr>
          <w:rFonts w:ascii="Century Gothic" w:hAnsi="Century Gothic" w:cs="Gisha"/>
          <w:bCs/>
          <w:sz w:val="20"/>
          <w:szCs w:val="20"/>
        </w:rPr>
        <w:tab/>
      </w:r>
      <w:r w:rsidR="007C0592" w:rsidRPr="0018569F">
        <w:rPr>
          <w:rFonts w:ascii="Century Gothic" w:hAnsi="Century Gothic" w:cs="Gisha"/>
          <w:bCs/>
          <w:sz w:val="20"/>
          <w:szCs w:val="20"/>
        </w:rPr>
        <w:t xml:space="preserve">       </w:t>
      </w:r>
      <w:r w:rsidRPr="0018569F">
        <w:rPr>
          <w:rFonts w:ascii="Arial" w:hAnsi="Arial"/>
        </w:rPr>
        <w:t xml:space="preserve">| </w:t>
      </w:r>
      <w:r w:rsidR="007C0592" w:rsidRPr="0018569F">
        <w:rPr>
          <w:rFonts w:ascii="Arial" w:hAnsi="Arial"/>
        </w:rPr>
        <w:t xml:space="preserve">   </w:t>
      </w:r>
      <w:r w:rsidRPr="0018569F">
        <w:rPr>
          <w:rFonts w:ascii="Century Gothic" w:hAnsi="Century Gothic"/>
          <w:sz w:val="20"/>
          <w:szCs w:val="20"/>
        </w:rPr>
        <w:t xml:space="preserve">8 </w:t>
      </w:r>
      <w:proofErr w:type="spellStart"/>
      <w:r w:rsidRPr="0018569F">
        <w:rPr>
          <w:rFonts w:ascii="Century Gothic" w:hAnsi="Century Gothic"/>
          <w:sz w:val="20"/>
          <w:szCs w:val="20"/>
        </w:rPr>
        <w:t>GCEs</w:t>
      </w:r>
      <w:proofErr w:type="spellEnd"/>
      <w:r w:rsidRPr="0018569F">
        <w:rPr>
          <w:rFonts w:ascii="Century Gothic" w:hAnsi="Century Gothic"/>
          <w:sz w:val="20"/>
          <w:szCs w:val="20"/>
        </w:rPr>
        <w:t xml:space="preserve"> including Maths &amp; English</w:t>
      </w:r>
    </w:p>
    <w:p w:rsidR="0082405A" w:rsidRPr="007C0592" w:rsidRDefault="0082405A" w:rsidP="007C0592">
      <w:pPr>
        <w:rPr>
          <w:rFonts w:ascii="Century Gothic" w:hAnsi="Century Gothic"/>
          <w:sz w:val="20"/>
          <w:szCs w:val="20"/>
        </w:rPr>
      </w:pPr>
      <w:r w:rsidRPr="0018569F">
        <w:rPr>
          <w:rFonts w:ascii="Century Gothic" w:hAnsi="Century Gothic"/>
          <w:sz w:val="20"/>
          <w:szCs w:val="20"/>
        </w:rPr>
        <w:tab/>
      </w:r>
      <w:r w:rsidRPr="0018569F">
        <w:rPr>
          <w:rFonts w:ascii="Century Gothic" w:hAnsi="Century Gothic"/>
          <w:sz w:val="20"/>
          <w:szCs w:val="20"/>
        </w:rPr>
        <w:tab/>
        <w:t>St</w:t>
      </w:r>
      <w:r w:rsidRPr="007C0592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7C0592">
        <w:rPr>
          <w:rFonts w:ascii="Century Gothic" w:hAnsi="Century Gothic"/>
          <w:sz w:val="20"/>
          <w:szCs w:val="20"/>
        </w:rPr>
        <w:t>Hildas</w:t>
      </w:r>
      <w:proofErr w:type="spellEnd"/>
      <w:r w:rsidRPr="007C0592">
        <w:rPr>
          <w:rFonts w:ascii="Century Gothic" w:hAnsi="Century Gothic"/>
          <w:sz w:val="20"/>
          <w:szCs w:val="20"/>
        </w:rPr>
        <w:t xml:space="preserve"> C of E High School, Liverpool</w:t>
      </w:r>
    </w:p>
    <w:p w:rsidR="0082405A" w:rsidRPr="007C0592" w:rsidRDefault="0082405A" w:rsidP="007C0592">
      <w:pPr>
        <w:rPr>
          <w:rFonts w:ascii="Century Gothic" w:hAnsi="Century Gothic"/>
          <w:sz w:val="20"/>
          <w:szCs w:val="20"/>
        </w:rPr>
      </w:pPr>
    </w:p>
    <w:p w:rsidR="0082405A" w:rsidRDefault="0082405A" w:rsidP="007C0592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  <w:tab w:val="left" w:pos="7965"/>
        </w:tabs>
        <w:spacing w:line="240" w:lineRule="exact"/>
      </w:pPr>
      <w:r w:rsidRPr="003A6319">
        <w:br/>
      </w:r>
      <w:r w:rsidR="00026EDC" w:rsidRPr="00026EDC">
        <w:rPr>
          <w:rFonts w:ascii="Arial" w:hAnsi="Arial"/>
          <w:noProof/>
          <w:sz w:val="20"/>
        </w:rPr>
        <w:pict>
          <v:line id="_x0000_s1026" style="position:absolute;z-index:251660288;mso-position-horizontal-relative:text;mso-position-vertical-relative:text" from="0,10pt" to="519.75pt,10pt" o:allowincell="f" strokecolor="#969696"/>
        </w:pict>
      </w:r>
    </w:p>
    <w:p w:rsidR="0082405A" w:rsidRPr="0018569F" w:rsidRDefault="0082405A" w:rsidP="007C0592">
      <w:pPr>
        <w:rPr>
          <w:rFonts w:ascii="Century Gothic" w:hAnsi="Century Gothic"/>
          <w:sz w:val="20"/>
          <w:szCs w:val="20"/>
        </w:rPr>
      </w:pPr>
      <w:r w:rsidRPr="0018569F">
        <w:rPr>
          <w:rFonts w:ascii="Century Gothic" w:hAnsi="Century Gothic"/>
          <w:sz w:val="20"/>
          <w:szCs w:val="20"/>
        </w:rPr>
        <w:t xml:space="preserve">Address  </w:t>
      </w:r>
      <w:r w:rsidRPr="0018569F">
        <w:rPr>
          <w:rFonts w:ascii="Arial" w:hAnsi="Arial"/>
        </w:rPr>
        <w:tab/>
      </w:r>
      <w:proofErr w:type="spellStart"/>
      <w:r w:rsidRPr="0018569F">
        <w:rPr>
          <w:rFonts w:ascii="Century Gothic" w:hAnsi="Century Gothic"/>
          <w:sz w:val="20"/>
          <w:szCs w:val="20"/>
        </w:rPr>
        <w:t>Fernlea</w:t>
      </w:r>
      <w:proofErr w:type="spellEnd"/>
      <w:r w:rsidRPr="0018569F">
        <w:rPr>
          <w:rFonts w:ascii="Century Gothic" w:hAnsi="Century Gothic"/>
          <w:sz w:val="20"/>
          <w:szCs w:val="20"/>
        </w:rPr>
        <w:t xml:space="preserve">, High Street, </w:t>
      </w:r>
      <w:proofErr w:type="spellStart"/>
      <w:r w:rsidRPr="0018569F">
        <w:rPr>
          <w:rFonts w:ascii="Century Gothic" w:hAnsi="Century Gothic"/>
          <w:sz w:val="20"/>
          <w:szCs w:val="20"/>
        </w:rPr>
        <w:t>Farndon</w:t>
      </w:r>
      <w:proofErr w:type="spellEnd"/>
      <w:r w:rsidRPr="0018569F">
        <w:rPr>
          <w:rFonts w:ascii="Century Gothic" w:hAnsi="Century Gothic"/>
          <w:sz w:val="20"/>
          <w:szCs w:val="20"/>
        </w:rPr>
        <w:t>, Cheshire CH3 6PT</w:t>
      </w:r>
      <w:r w:rsidR="00415E13">
        <w:rPr>
          <w:rFonts w:ascii="Century Gothic" w:hAnsi="Century Gothic"/>
          <w:sz w:val="20"/>
          <w:szCs w:val="20"/>
        </w:rPr>
        <w:br/>
        <w:t xml:space="preserve">                          </w:t>
      </w:r>
      <w:proofErr w:type="gramStart"/>
      <w:r w:rsidR="00415E13">
        <w:rPr>
          <w:rFonts w:ascii="Century Gothic" w:hAnsi="Century Gothic"/>
          <w:sz w:val="20"/>
          <w:szCs w:val="20"/>
        </w:rPr>
        <w:t>The</w:t>
      </w:r>
      <w:proofErr w:type="gramEnd"/>
      <w:r w:rsidR="00415E13">
        <w:rPr>
          <w:rFonts w:ascii="Century Gothic" w:hAnsi="Century Gothic"/>
          <w:sz w:val="20"/>
          <w:szCs w:val="20"/>
        </w:rPr>
        <w:t xml:space="preserve"> Plaza, Suite 6.03 Old Hall Street, Liverpool L3 9QJ</w:t>
      </w:r>
    </w:p>
    <w:p w:rsidR="0082405A" w:rsidRPr="007C0592" w:rsidRDefault="0082405A" w:rsidP="007C0592">
      <w:pPr>
        <w:rPr>
          <w:rFonts w:ascii="Century Gothic" w:hAnsi="Century Gothic"/>
          <w:sz w:val="20"/>
          <w:szCs w:val="20"/>
        </w:rPr>
      </w:pPr>
      <w:r w:rsidRPr="007C0592">
        <w:rPr>
          <w:rFonts w:ascii="Century Gothic" w:hAnsi="Century Gothic"/>
          <w:sz w:val="20"/>
          <w:szCs w:val="20"/>
        </w:rPr>
        <w:t xml:space="preserve">Phone    </w:t>
      </w:r>
      <w:r w:rsidRPr="007C0592">
        <w:rPr>
          <w:rFonts w:ascii="Century Gothic" w:hAnsi="Century Gothic"/>
          <w:sz w:val="20"/>
          <w:szCs w:val="20"/>
        </w:rPr>
        <w:tab/>
        <w:t>01829 271811 (home) 07960 478023</w:t>
      </w:r>
      <w:r w:rsidR="00415E13">
        <w:rPr>
          <w:rFonts w:ascii="Century Gothic" w:hAnsi="Century Gothic"/>
          <w:sz w:val="20"/>
          <w:szCs w:val="20"/>
        </w:rPr>
        <w:t xml:space="preserve"> (work)</w:t>
      </w:r>
    </w:p>
    <w:p w:rsidR="0082405A" w:rsidRPr="007C0592" w:rsidRDefault="0082405A" w:rsidP="007C0592">
      <w:pPr>
        <w:rPr>
          <w:rFonts w:ascii="Century Gothic" w:hAnsi="Century Gothic"/>
          <w:sz w:val="20"/>
          <w:szCs w:val="20"/>
        </w:rPr>
      </w:pPr>
      <w:r w:rsidRPr="007C0592">
        <w:rPr>
          <w:rFonts w:ascii="Century Gothic" w:hAnsi="Century Gothic"/>
          <w:sz w:val="20"/>
          <w:szCs w:val="20"/>
        </w:rPr>
        <w:t>Email</w:t>
      </w:r>
      <w:r w:rsidRPr="007C0592">
        <w:rPr>
          <w:rFonts w:ascii="Century Gothic" w:hAnsi="Century Gothic"/>
          <w:sz w:val="20"/>
          <w:szCs w:val="20"/>
        </w:rPr>
        <w:tab/>
      </w:r>
      <w:r w:rsidRPr="007C0592">
        <w:rPr>
          <w:rFonts w:ascii="Century Gothic" w:hAnsi="Century Gothic"/>
          <w:sz w:val="20"/>
          <w:szCs w:val="20"/>
        </w:rPr>
        <w:tab/>
      </w:r>
      <w:r w:rsidR="007C0592">
        <w:rPr>
          <w:rFonts w:ascii="Century Gothic" w:hAnsi="Century Gothic"/>
          <w:sz w:val="20"/>
          <w:szCs w:val="20"/>
        </w:rPr>
        <w:t>hello@denisechilton</w:t>
      </w:r>
      <w:r w:rsidRPr="007C0592">
        <w:rPr>
          <w:rFonts w:ascii="Century Gothic" w:hAnsi="Century Gothic"/>
          <w:sz w:val="20"/>
          <w:szCs w:val="20"/>
        </w:rPr>
        <w:t>.co.uk</w:t>
      </w:r>
    </w:p>
    <w:p w:rsidR="0082405A" w:rsidRPr="007C0592" w:rsidRDefault="0082405A" w:rsidP="007C0592">
      <w:pPr>
        <w:rPr>
          <w:rFonts w:ascii="Century Gothic" w:hAnsi="Century Gothic"/>
          <w:sz w:val="20"/>
          <w:szCs w:val="20"/>
        </w:rPr>
      </w:pPr>
      <w:r w:rsidRPr="007C0592">
        <w:rPr>
          <w:rFonts w:ascii="Century Gothic" w:hAnsi="Century Gothic"/>
          <w:sz w:val="20"/>
          <w:szCs w:val="20"/>
        </w:rPr>
        <w:t>DOB</w:t>
      </w:r>
      <w:r w:rsidRPr="007C0592">
        <w:rPr>
          <w:rFonts w:ascii="Century Gothic" w:hAnsi="Century Gothic"/>
          <w:sz w:val="20"/>
          <w:szCs w:val="20"/>
        </w:rPr>
        <w:tab/>
      </w:r>
      <w:r w:rsidRPr="007C0592">
        <w:rPr>
          <w:rFonts w:ascii="Century Gothic" w:hAnsi="Century Gothic"/>
          <w:sz w:val="20"/>
          <w:szCs w:val="20"/>
        </w:rPr>
        <w:tab/>
        <w:t>7th February 1963</w:t>
      </w:r>
    </w:p>
    <w:p w:rsidR="0082405A" w:rsidRPr="007C0592" w:rsidRDefault="0082405A" w:rsidP="007C0592">
      <w:pPr>
        <w:rPr>
          <w:rFonts w:ascii="Century Gothic" w:hAnsi="Century Gothic"/>
          <w:sz w:val="20"/>
          <w:szCs w:val="20"/>
        </w:rPr>
      </w:pPr>
      <w:r w:rsidRPr="007C0592">
        <w:rPr>
          <w:rFonts w:ascii="Century Gothic" w:hAnsi="Century Gothic"/>
          <w:sz w:val="20"/>
          <w:szCs w:val="20"/>
        </w:rPr>
        <w:tab/>
      </w:r>
      <w:r w:rsidRPr="007C0592">
        <w:rPr>
          <w:rFonts w:ascii="Century Gothic" w:hAnsi="Century Gothic"/>
          <w:sz w:val="20"/>
          <w:szCs w:val="20"/>
        </w:rPr>
        <w:tab/>
        <w:t xml:space="preserve">British, </w:t>
      </w:r>
      <w:proofErr w:type="gramStart"/>
      <w:r w:rsidRPr="007C0592">
        <w:rPr>
          <w:rFonts w:ascii="Century Gothic" w:hAnsi="Century Gothic"/>
          <w:sz w:val="20"/>
          <w:szCs w:val="20"/>
        </w:rPr>
        <w:t>Full</w:t>
      </w:r>
      <w:proofErr w:type="gramEnd"/>
      <w:r w:rsidRPr="007C0592">
        <w:rPr>
          <w:rFonts w:ascii="Century Gothic" w:hAnsi="Century Gothic"/>
          <w:sz w:val="20"/>
          <w:szCs w:val="20"/>
        </w:rPr>
        <w:t xml:space="preserve"> driving licence</w:t>
      </w:r>
    </w:p>
    <w:p w:rsidR="0082405A" w:rsidRPr="007C0592" w:rsidRDefault="0082405A" w:rsidP="007C0592">
      <w:pPr>
        <w:rPr>
          <w:rFonts w:ascii="Century Gothic" w:hAnsi="Century Gothic"/>
          <w:sz w:val="20"/>
          <w:szCs w:val="20"/>
        </w:rPr>
      </w:pPr>
    </w:p>
    <w:p w:rsidR="0082405A" w:rsidRDefault="0082405A" w:rsidP="0082405A">
      <w:pPr>
        <w:tabs>
          <w:tab w:val="left" w:pos="1080"/>
          <w:tab w:val="left" w:pos="1350"/>
          <w:tab w:val="left" w:pos="2295"/>
          <w:tab w:val="left" w:pos="3375"/>
          <w:tab w:val="left" w:pos="4455"/>
          <w:tab w:val="left" w:pos="5670"/>
        </w:tabs>
        <w:spacing w:line="240" w:lineRule="exact"/>
        <w:rPr>
          <w:rFonts w:ascii="Arial" w:hAnsi="Arial"/>
          <w:i/>
        </w:rPr>
      </w:pPr>
      <w:proofErr w:type="gramStart"/>
      <w:r w:rsidRPr="007C0592">
        <w:rPr>
          <w:rFonts w:ascii="Century Gothic" w:hAnsi="Century Gothic"/>
          <w:i/>
          <w:sz w:val="20"/>
          <w:szCs w:val="20"/>
        </w:rPr>
        <w:t>References available on request</w:t>
      </w:r>
      <w:r>
        <w:rPr>
          <w:rFonts w:ascii="Arial" w:hAnsi="Arial"/>
          <w:i/>
        </w:rPr>
        <w:t>.</w:t>
      </w:r>
      <w:proofErr w:type="gramEnd"/>
    </w:p>
    <w:p w:rsidR="002453B1" w:rsidRDefault="002453B1" w:rsidP="002453B1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2453B1" w:rsidRDefault="002453B1" w:rsidP="002453B1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2453B1" w:rsidRDefault="002453B1" w:rsidP="002453B1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2453B1" w:rsidRDefault="002453B1" w:rsidP="002453B1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2453B1" w:rsidRDefault="002453B1" w:rsidP="002453B1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2453B1" w:rsidRDefault="002453B1" w:rsidP="002453B1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950BC" w:rsidRPr="003950BC" w:rsidRDefault="003950BC" w:rsidP="003950B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4F127C" w:rsidRDefault="004F127C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884B69" w:rsidRDefault="00884B69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884B69" w:rsidRDefault="00884B69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p w:rsidR="003074BD" w:rsidRPr="00A024B9" w:rsidRDefault="00A024B9" w:rsidP="004F127C">
      <w:pPr>
        <w:pStyle w:val="BodyTextIndent3"/>
        <w:spacing w:before="20" w:after="20" w:line="240" w:lineRule="auto"/>
        <w:rPr>
          <w:rFonts w:ascii="Century Gothic" w:hAnsi="Century Gothic" w:cs="Gisha"/>
          <w:b/>
          <w:sz w:val="20"/>
          <w:szCs w:val="20"/>
        </w:rPr>
      </w:pPr>
      <w:r w:rsidRPr="00A024B9">
        <w:rPr>
          <w:rFonts w:ascii="Century Gothic" w:hAnsi="Century Gothic" w:cs="Gisha"/>
          <w:b/>
          <w:sz w:val="20"/>
          <w:szCs w:val="20"/>
        </w:rPr>
        <w:t>Clients</w:t>
      </w:r>
      <w:r w:rsidR="000E700F" w:rsidRPr="00A024B9">
        <w:rPr>
          <w:rFonts w:ascii="Century Gothic" w:hAnsi="Century Gothic" w:cs="Gisha"/>
          <w:b/>
          <w:sz w:val="20"/>
          <w:szCs w:val="20"/>
        </w:rPr>
        <w:t xml:space="preserve"> </w:t>
      </w:r>
      <w:r w:rsidR="00BB3EA0">
        <w:rPr>
          <w:rFonts w:ascii="Century Gothic" w:hAnsi="Century Gothic" w:cs="Gisha"/>
          <w:b/>
          <w:sz w:val="20"/>
          <w:szCs w:val="20"/>
        </w:rPr>
        <w:t>include:-</w:t>
      </w:r>
      <w:r w:rsidR="000E700F" w:rsidRPr="00A024B9">
        <w:rPr>
          <w:rFonts w:ascii="Century Gothic" w:hAnsi="Century Gothic" w:cs="Gisha"/>
          <w:b/>
          <w:sz w:val="20"/>
          <w:szCs w:val="20"/>
        </w:rPr>
        <w:br/>
      </w:r>
    </w:p>
    <w:p w:rsidR="00415E13" w:rsidRDefault="00415E13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Workplace Options</w:t>
      </w:r>
    </w:p>
    <w:p w:rsidR="000E700F" w:rsidRDefault="000E700F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University of Liverpool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QVC Shopping Channel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Toshiba</w:t>
      </w:r>
      <w:r w:rsidR="000E700F">
        <w:rPr>
          <w:rFonts w:ascii="Century Gothic" w:hAnsi="Century Gothic"/>
          <w:sz w:val="20"/>
          <w:szCs w:val="20"/>
        </w:rPr>
        <w:t xml:space="preserve"> Systems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Chartered Institute of Personnel and Development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5 Borough Partnership NHS Trust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Wirral NHS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Wirral Local Authority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University of Chester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Glyndwr University</w:t>
      </w:r>
    </w:p>
    <w:p w:rsidR="003074BD" w:rsidRP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 w:rsidRPr="000E700F">
        <w:rPr>
          <w:rFonts w:ascii="Century Gothic" w:hAnsi="Century Gothic"/>
          <w:sz w:val="20"/>
          <w:szCs w:val="20"/>
        </w:rPr>
        <w:t>Liverpool Chamber of Commerce</w:t>
      </w:r>
    </w:p>
    <w:p w:rsidR="000E700F" w:rsidRDefault="003074BD" w:rsidP="000E700F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proofErr w:type="spellStart"/>
      <w:r w:rsidRPr="000E700F">
        <w:rPr>
          <w:rFonts w:ascii="Century Gothic" w:hAnsi="Century Gothic"/>
          <w:sz w:val="20"/>
          <w:szCs w:val="20"/>
        </w:rPr>
        <w:t>Knowsley</w:t>
      </w:r>
      <w:proofErr w:type="spellEnd"/>
      <w:r w:rsidRPr="000E700F">
        <w:rPr>
          <w:rFonts w:ascii="Century Gothic" w:hAnsi="Century Gothic"/>
          <w:sz w:val="20"/>
          <w:szCs w:val="20"/>
        </w:rPr>
        <w:t xml:space="preserve"> Chamber of Commerce</w:t>
      </w:r>
    </w:p>
    <w:p w:rsidR="000E700F" w:rsidRPr="000E700F" w:rsidRDefault="000E700F" w:rsidP="000E700F">
      <w:pPr>
        <w:pStyle w:val="BodyTextIndent3"/>
        <w:numPr>
          <w:ilvl w:val="0"/>
          <w:numId w:val="26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proofErr w:type="spellStart"/>
      <w:r w:rsidRPr="000E700F">
        <w:rPr>
          <w:rFonts w:ascii="Century Gothic" w:hAnsi="Century Gothic" w:cs="Gisha"/>
          <w:sz w:val="20"/>
          <w:szCs w:val="20"/>
        </w:rPr>
        <w:t>Blackburne</w:t>
      </w:r>
      <w:proofErr w:type="spellEnd"/>
      <w:r w:rsidRPr="000E700F">
        <w:rPr>
          <w:rFonts w:ascii="Century Gothic" w:hAnsi="Century Gothic" w:cs="Gisha"/>
          <w:sz w:val="20"/>
          <w:szCs w:val="20"/>
        </w:rPr>
        <w:t xml:space="preserve"> House</w:t>
      </w:r>
      <w:r>
        <w:rPr>
          <w:rFonts w:ascii="Century Gothic" w:hAnsi="Century Gothic" w:cs="Gisha"/>
          <w:sz w:val="20"/>
          <w:szCs w:val="20"/>
        </w:rPr>
        <w:t xml:space="preserve"> CIC</w:t>
      </w:r>
    </w:p>
    <w:p w:rsidR="000E700F" w:rsidRDefault="000E700F" w:rsidP="000E700F">
      <w:pPr>
        <w:pStyle w:val="BodyTextIndent3"/>
        <w:numPr>
          <w:ilvl w:val="0"/>
          <w:numId w:val="26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 w:rsidRPr="000E700F">
        <w:rPr>
          <w:rFonts w:ascii="Century Gothic" w:hAnsi="Century Gothic" w:cs="Gisha"/>
          <w:sz w:val="20"/>
          <w:szCs w:val="20"/>
        </w:rPr>
        <w:t>Advocacy in Wirral</w:t>
      </w:r>
      <w:r>
        <w:rPr>
          <w:rFonts w:ascii="Century Gothic" w:hAnsi="Century Gothic" w:cs="Gisha"/>
          <w:sz w:val="20"/>
          <w:szCs w:val="20"/>
        </w:rPr>
        <w:t xml:space="preserve"> </w:t>
      </w:r>
    </w:p>
    <w:p w:rsidR="000E700F" w:rsidRPr="000E700F" w:rsidRDefault="000E700F" w:rsidP="000E700F">
      <w:pPr>
        <w:pStyle w:val="BodyTextIndent3"/>
        <w:numPr>
          <w:ilvl w:val="0"/>
          <w:numId w:val="26"/>
        </w:numPr>
        <w:spacing w:before="20" w:after="20" w:line="240" w:lineRule="auto"/>
        <w:rPr>
          <w:rFonts w:ascii="Century Gothic" w:hAnsi="Century Gothic" w:cs="Gisha"/>
          <w:sz w:val="20"/>
          <w:szCs w:val="20"/>
        </w:rPr>
      </w:pPr>
      <w:r>
        <w:rPr>
          <w:rFonts w:ascii="Century Gothic" w:hAnsi="Century Gothic" w:cs="Gisha"/>
          <w:sz w:val="20"/>
          <w:szCs w:val="20"/>
        </w:rPr>
        <w:t>Elixir Foundations CIC</w:t>
      </w:r>
    </w:p>
    <w:p w:rsidR="000E700F" w:rsidRPr="000E700F" w:rsidRDefault="000E700F" w:rsidP="000E700F">
      <w:pPr>
        <w:pStyle w:val="BodyTextIndent3"/>
        <w:spacing w:before="20" w:after="20" w:line="240" w:lineRule="auto"/>
        <w:ind w:left="0"/>
        <w:rPr>
          <w:rFonts w:ascii="Century Gothic" w:hAnsi="Century Gothic" w:cs="Gisha"/>
          <w:sz w:val="20"/>
          <w:szCs w:val="20"/>
        </w:rPr>
      </w:pPr>
      <w:r w:rsidRPr="000E700F">
        <w:rPr>
          <w:rFonts w:ascii="Century Gothic" w:hAnsi="Century Gothic" w:cs="Gisha"/>
          <w:sz w:val="20"/>
          <w:szCs w:val="20"/>
        </w:rPr>
        <w:br/>
      </w:r>
    </w:p>
    <w:p w:rsidR="000E700F" w:rsidRPr="000E700F" w:rsidRDefault="000E700F" w:rsidP="000E700F">
      <w:pPr>
        <w:rPr>
          <w:rFonts w:ascii="Century Gothic" w:hAnsi="Century Gothic"/>
          <w:sz w:val="20"/>
          <w:szCs w:val="20"/>
        </w:rPr>
      </w:pPr>
    </w:p>
    <w:p w:rsidR="003074BD" w:rsidRPr="000E700F" w:rsidRDefault="003074BD" w:rsidP="004F127C">
      <w:pPr>
        <w:pStyle w:val="BodyTextIndent3"/>
        <w:spacing w:before="20" w:after="20" w:line="240" w:lineRule="auto"/>
        <w:rPr>
          <w:rFonts w:ascii="Century Gothic" w:hAnsi="Century Gothic" w:cs="Gisha"/>
          <w:sz w:val="20"/>
          <w:szCs w:val="20"/>
        </w:rPr>
      </w:pPr>
    </w:p>
    <w:sectPr w:rsidR="003074BD" w:rsidRPr="000E700F" w:rsidSect="00006E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6F4" w:rsidRDefault="007966F4" w:rsidP="00E20FC3">
      <w:pPr>
        <w:spacing w:line="240" w:lineRule="auto"/>
      </w:pPr>
      <w:r>
        <w:separator/>
      </w:r>
    </w:p>
  </w:endnote>
  <w:endnote w:type="continuationSeparator" w:id="0">
    <w:p w:rsidR="007966F4" w:rsidRDefault="007966F4" w:rsidP="00E20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6F4" w:rsidRDefault="007966F4" w:rsidP="00E20FC3">
      <w:pPr>
        <w:spacing w:line="240" w:lineRule="auto"/>
      </w:pPr>
      <w:r>
        <w:separator/>
      </w:r>
    </w:p>
  </w:footnote>
  <w:footnote w:type="continuationSeparator" w:id="0">
    <w:p w:rsidR="007966F4" w:rsidRDefault="007966F4" w:rsidP="00E20F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FC3" w:rsidRDefault="00026EDC" w:rsidP="00E20FC3">
    <w:pPr>
      <w:pStyle w:val="Header"/>
      <w:jc w:val="cent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4097" type="#_x0000_t75" style="position:absolute;left:0;text-align:left;margin-left:0;margin-top:0;width:595.45pt;height:841.7pt;z-index:-251658752;mso-wrap-edited:f;mso-position-horizontal:center;mso-position-horizontal-relative:margin;mso-position-vertical:center;mso-position-vertical-relative:margin" wrapcoords="-27 0 -27 21561 21600 21561 21600 0 -27 0">
          <v:imagedata r:id="rId1" o:title="word template"/>
          <w10:wrap anchorx="margin" anchory="margin"/>
        </v:shape>
      </w:pict>
    </w:r>
  </w:p>
  <w:p w:rsidR="00E20FC3" w:rsidRPr="00E20FC3" w:rsidRDefault="00E20FC3" w:rsidP="00E20FC3">
    <w:pPr>
      <w:pStyle w:val="Header"/>
      <w:jc w:val="center"/>
      <w:rPr>
        <w:color w:val="C40360"/>
      </w:rPr>
    </w:pPr>
  </w:p>
  <w:p w:rsidR="00E20FC3" w:rsidRPr="00E20FC3" w:rsidRDefault="00E20FC3" w:rsidP="00E20FC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EA5570"/>
    <w:multiLevelType w:val="hybridMultilevel"/>
    <w:tmpl w:val="CE3A440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828147C"/>
    <w:multiLevelType w:val="hybridMultilevel"/>
    <w:tmpl w:val="DE5E7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C1FE0"/>
    <w:multiLevelType w:val="hybridMultilevel"/>
    <w:tmpl w:val="19423E1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3195F48"/>
    <w:multiLevelType w:val="hybridMultilevel"/>
    <w:tmpl w:val="3760E5A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7850E9D"/>
    <w:multiLevelType w:val="hybridMultilevel"/>
    <w:tmpl w:val="828246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8D40E0"/>
    <w:multiLevelType w:val="hybridMultilevel"/>
    <w:tmpl w:val="13088602"/>
    <w:lvl w:ilvl="0" w:tplc="FFFFFFFF">
      <w:start w:val="1"/>
      <w:numFmt w:val="bullet"/>
      <w:lvlText w:val=""/>
      <w:lvlJc w:val="left"/>
      <w:pPr>
        <w:tabs>
          <w:tab w:val="num" w:pos="2877"/>
        </w:tabs>
        <w:ind w:left="3144" w:hanging="6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203BF8"/>
    <w:multiLevelType w:val="hybridMultilevel"/>
    <w:tmpl w:val="C1D80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76091"/>
    <w:multiLevelType w:val="hybridMultilevel"/>
    <w:tmpl w:val="25302C48"/>
    <w:lvl w:ilvl="0" w:tplc="04090001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43"/>
        </w:tabs>
        <w:ind w:left="24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3"/>
        </w:tabs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3"/>
        </w:tabs>
        <w:ind w:left="46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3"/>
        </w:tabs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3"/>
        </w:tabs>
        <w:ind w:left="67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3"/>
        </w:tabs>
        <w:ind w:left="7483" w:hanging="360"/>
      </w:pPr>
      <w:rPr>
        <w:rFonts w:ascii="Wingdings" w:hAnsi="Wingdings" w:hint="default"/>
      </w:rPr>
    </w:lvl>
  </w:abstractNum>
  <w:abstractNum w:abstractNumId="9">
    <w:nsid w:val="30A97BB9"/>
    <w:multiLevelType w:val="hybridMultilevel"/>
    <w:tmpl w:val="8F6234B0"/>
    <w:lvl w:ilvl="0" w:tplc="FFFFFFFF">
      <w:start w:val="1"/>
      <w:numFmt w:val="bullet"/>
      <w:lvlText w:val=""/>
      <w:lvlJc w:val="left"/>
      <w:pPr>
        <w:tabs>
          <w:tab w:val="num" w:pos="1077"/>
        </w:tabs>
        <w:ind w:left="1344" w:hanging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1D85662"/>
    <w:multiLevelType w:val="hybridMultilevel"/>
    <w:tmpl w:val="6502874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2896448"/>
    <w:multiLevelType w:val="hybridMultilevel"/>
    <w:tmpl w:val="E2C2A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F112F"/>
    <w:multiLevelType w:val="hybridMultilevel"/>
    <w:tmpl w:val="C44416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541C6C"/>
    <w:multiLevelType w:val="hybridMultilevel"/>
    <w:tmpl w:val="54D850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B574648"/>
    <w:multiLevelType w:val="hybridMultilevel"/>
    <w:tmpl w:val="11F660A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DFE7411"/>
    <w:multiLevelType w:val="hybridMultilevel"/>
    <w:tmpl w:val="0A78EB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856EFE"/>
    <w:multiLevelType w:val="hybridMultilevel"/>
    <w:tmpl w:val="9F1EEAB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C922F35"/>
    <w:multiLevelType w:val="hybridMultilevel"/>
    <w:tmpl w:val="764A84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BF4C0E"/>
    <w:multiLevelType w:val="hybridMultilevel"/>
    <w:tmpl w:val="A8E83F90"/>
    <w:lvl w:ilvl="0" w:tplc="FFFFFFFF">
      <w:start w:val="1"/>
      <w:numFmt w:val="bullet"/>
      <w:lvlText w:val=""/>
      <w:lvlJc w:val="left"/>
      <w:pPr>
        <w:tabs>
          <w:tab w:val="num" w:pos="1437"/>
        </w:tabs>
        <w:ind w:left="1704" w:hanging="6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59A55332"/>
    <w:multiLevelType w:val="hybridMultilevel"/>
    <w:tmpl w:val="D196E9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19C6C50"/>
    <w:multiLevelType w:val="hybridMultilevel"/>
    <w:tmpl w:val="F350C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7031EB"/>
    <w:multiLevelType w:val="hybridMultilevel"/>
    <w:tmpl w:val="68E0D7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E42FFE"/>
    <w:multiLevelType w:val="hybridMultilevel"/>
    <w:tmpl w:val="B09CE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51FF8"/>
    <w:multiLevelType w:val="multilevel"/>
    <w:tmpl w:val="5EE4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7267C9"/>
    <w:multiLevelType w:val="hybridMultilevel"/>
    <w:tmpl w:val="C2F252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4"/>
  </w:num>
  <w:num w:numId="5">
    <w:abstractNumId w:val="1"/>
  </w:num>
  <w:num w:numId="6">
    <w:abstractNumId w:val="20"/>
  </w:num>
  <w:num w:numId="7">
    <w:abstractNumId w:val="12"/>
  </w:num>
  <w:num w:numId="8">
    <w:abstractNumId w:val="13"/>
  </w:num>
  <w:num w:numId="9">
    <w:abstractNumId w:val="22"/>
  </w:num>
  <w:num w:numId="10">
    <w:abstractNumId w:val="9"/>
  </w:num>
  <w:num w:numId="11">
    <w:abstractNumId w:val="18"/>
  </w:num>
  <w:num w:numId="12">
    <w:abstractNumId w:val="24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685" w:hanging="283"/>
        </w:pPr>
        <w:rPr>
          <w:rFonts w:ascii="Symbol" w:hAnsi="Symbol" w:hint="default"/>
        </w:rPr>
      </w:lvl>
    </w:lvlOverride>
  </w:num>
  <w:num w:numId="14">
    <w:abstractNumId w:val="8"/>
  </w:num>
  <w:num w:numId="15">
    <w:abstractNumId w:val="3"/>
  </w:num>
  <w:num w:numId="16">
    <w:abstractNumId w:val="11"/>
  </w:num>
  <w:num w:numId="17">
    <w:abstractNumId w:val="17"/>
  </w:num>
  <w:num w:numId="18">
    <w:abstractNumId w:val="15"/>
  </w:num>
  <w:num w:numId="19">
    <w:abstractNumId w:val="19"/>
  </w:num>
  <w:num w:numId="20">
    <w:abstractNumId w:val="5"/>
  </w:num>
  <w:num w:numId="21">
    <w:abstractNumId w:val="21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685" w:hanging="283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23"/>
  </w:num>
  <w:num w:numId="25">
    <w:abstractNumId w:val="2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4034">
      <o:colormru v:ext="edit" colors="#c40360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D70C4"/>
    <w:rsid w:val="00006E67"/>
    <w:rsid w:val="00007B0A"/>
    <w:rsid w:val="00026EDC"/>
    <w:rsid w:val="00060B6E"/>
    <w:rsid w:val="00087181"/>
    <w:rsid w:val="000B7A2B"/>
    <w:rsid w:val="000D4C5B"/>
    <w:rsid w:val="000E700F"/>
    <w:rsid w:val="0011528C"/>
    <w:rsid w:val="00116726"/>
    <w:rsid w:val="001334C9"/>
    <w:rsid w:val="00144902"/>
    <w:rsid w:val="00160AC8"/>
    <w:rsid w:val="0017797E"/>
    <w:rsid w:val="0018569F"/>
    <w:rsid w:val="001C5EB4"/>
    <w:rsid w:val="001D2023"/>
    <w:rsid w:val="001D3C63"/>
    <w:rsid w:val="001D3F20"/>
    <w:rsid w:val="001E3CA2"/>
    <w:rsid w:val="002048F2"/>
    <w:rsid w:val="002351A1"/>
    <w:rsid w:val="002453B1"/>
    <w:rsid w:val="00251658"/>
    <w:rsid w:val="0027453C"/>
    <w:rsid w:val="00275285"/>
    <w:rsid w:val="00282165"/>
    <w:rsid w:val="002A740C"/>
    <w:rsid w:val="002B3C4E"/>
    <w:rsid w:val="002C350F"/>
    <w:rsid w:val="002C6700"/>
    <w:rsid w:val="002F4016"/>
    <w:rsid w:val="003074BD"/>
    <w:rsid w:val="003129A7"/>
    <w:rsid w:val="0034268D"/>
    <w:rsid w:val="00351E4E"/>
    <w:rsid w:val="00355EC9"/>
    <w:rsid w:val="00365B85"/>
    <w:rsid w:val="003950BC"/>
    <w:rsid w:val="003A42B1"/>
    <w:rsid w:val="003B6B91"/>
    <w:rsid w:val="003D7C12"/>
    <w:rsid w:val="003F2025"/>
    <w:rsid w:val="00404C40"/>
    <w:rsid w:val="00415E13"/>
    <w:rsid w:val="00424308"/>
    <w:rsid w:val="00443EBC"/>
    <w:rsid w:val="00490003"/>
    <w:rsid w:val="00494BEE"/>
    <w:rsid w:val="004D2C73"/>
    <w:rsid w:val="004E67E5"/>
    <w:rsid w:val="004F127C"/>
    <w:rsid w:val="00514DEF"/>
    <w:rsid w:val="005577B2"/>
    <w:rsid w:val="00566157"/>
    <w:rsid w:val="005B4F78"/>
    <w:rsid w:val="005D467E"/>
    <w:rsid w:val="00614BAE"/>
    <w:rsid w:val="006300DA"/>
    <w:rsid w:val="006352BF"/>
    <w:rsid w:val="0065020C"/>
    <w:rsid w:val="00655E82"/>
    <w:rsid w:val="0069720E"/>
    <w:rsid w:val="006A2AD6"/>
    <w:rsid w:val="006B48B1"/>
    <w:rsid w:val="006C2755"/>
    <w:rsid w:val="006D44A6"/>
    <w:rsid w:val="006E3D03"/>
    <w:rsid w:val="00747691"/>
    <w:rsid w:val="00754C5E"/>
    <w:rsid w:val="0076505B"/>
    <w:rsid w:val="00765854"/>
    <w:rsid w:val="00793178"/>
    <w:rsid w:val="007966F4"/>
    <w:rsid w:val="007A5152"/>
    <w:rsid w:val="007A5C53"/>
    <w:rsid w:val="007C0592"/>
    <w:rsid w:val="007C1E66"/>
    <w:rsid w:val="007D6398"/>
    <w:rsid w:val="007D70C4"/>
    <w:rsid w:val="007F78CA"/>
    <w:rsid w:val="0082405A"/>
    <w:rsid w:val="0084673B"/>
    <w:rsid w:val="008549D8"/>
    <w:rsid w:val="00883CB7"/>
    <w:rsid w:val="00884B69"/>
    <w:rsid w:val="00894B92"/>
    <w:rsid w:val="008B3101"/>
    <w:rsid w:val="008D2150"/>
    <w:rsid w:val="008D6A2F"/>
    <w:rsid w:val="008E14E5"/>
    <w:rsid w:val="00904C1A"/>
    <w:rsid w:val="009056E6"/>
    <w:rsid w:val="00910C37"/>
    <w:rsid w:val="0094292D"/>
    <w:rsid w:val="00944D1D"/>
    <w:rsid w:val="00991D3D"/>
    <w:rsid w:val="009A58EA"/>
    <w:rsid w:val="009F7AA6"/>
    <w:rsid w:val="00A024B9"/>
    <w:rsid w:val="00A30A18"/>
    <w:rsid w:val="00A3245E"/>
    <w:rsid w:val="00A33764"/>
    <w:rsid w:val="00A5624F"/>
    <w:rsid w:val="00A66890"/>
    <w:rsid w:val="00AC0900"/>
    <w:rsid w:val="00B36558"/>
    <w:rsid w:val="00B41845"/>
    <w:rsid w:val="00B476A9"/>
    <w:rsid w:val="00B611CD"/>
    <w:rsid w:val="00B724A0"/>
    <w:rsid w:val="00B95D03"/>
    <w:rsid w:val="00BA1621"/>
    <w:rsid w:val="00BB2F06"/>
    <w:rsid w:val="00BB3EA0"/>
    <w:rsid w:val="00C358E5"/>
    <w:rsid w:val="00C400BB"/>
    <w:rsid w:val="00C448B1"/>
    <w:rsid w:val="00C52611"/>
    <w:rsid w:val="00C61A53"/>
    <w:rsid w:val="00C71DC5"/>
    <w:rsid w:val="00C8290E"/>
    <w:rsid w:val="00C87699"/>
    <w:rsid w:val="00C93081"/>
    <w:rsid w:val="00CA3153"/>
    <w:rsid w:val="00CA5FB7"/>
    <w:rsid w:val="00D108CE"/>
    <w:rsid w:val="00D26E6E"/>
    <w:rsid w:val="00D519FB"/>
    <w:rsid w:val="00DB273F"/>
    <w:rsid w:val="00DC70FB"/>
    <w:rsid w:val="00DD00A0"/>
    <w:rsid w:val="00DD6E1C"/>
    <w:rsid w:val="00E00173"/>
    <w:rsid w:val="00E20FC3"/>
    <w:rsid w:val="00E57AA1"/>
    <w:rsid w:val="00E96603"/>
    <w:rsid w:val="00ED280D"/>
    <w:rsid w:val="00F65FB4"/>
    <w:rsid w:val="00F80118"/>
    <w:rsid w:val="00F90BBF"/>
    <w:rsid w:val="00FA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ru v:ext="edit" colors="#c403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33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97E"/>
  </w:style>
  <w:style w:type="paragraph" w:styleId="Heading1">
    <w:name w:val="heading 1"/>
    <w:basedOn w:val="Normal"/>
    <w:next w:val="Normal"/>
    <w:link w:val="Heading1Char"/>
    <w:qFormat/>
    <w:rsid w:val="00006E67"/>
    <w:pPr>
      <w:keepNext/>
      <w:spacing w:line="240" w:lineRule="auto"/>
      <w:ind w:left="-720"/>
      <w:outlineLvl w:val="0"/>
    </w:pPr>
    <w:rPr>
      <w:rFonts w:ascii="Arial" w:eastAsia="Times New Roman" w:hAnsi="Arial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1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0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20FC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FC3"/>
  </w:style>
  <w:style w:type="paragraph" w:styleId="Footer">
    <w:name w:val="footer"/>
    <w:basedOn w:val="Normal"/>
    <w:link w:val="FooterChar"/>
    <w:uiPriority w:val="99"/>
    <w:semiHidden/>
    <w:unhideWhenUsed/>
    <w:rsid w:val="00E20FC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FC3"/>
  </w:style>
  <w:style w:type="character" w:customStyle="1" w:styleId="Heading1Char">
    <w:name w:val="Heading 1 Char"/>
    <w:basedOn w:val="DefaultParagraphFont"/>
    <w:link w:val="Heading1"/>
    <w:rsid w:val="00006E67"/>
    <w:rPr>
      <w:rFonts w:ascii="Arial" w:eastAsia="Times New Roman" w:hAnsi="Arial" w:cs="Times New Roman"/>
      <w:sz w:val="28"/>
      <w:szCs w:val="28"/>
      <w:lang w:val="en-US"/>
    </w:rPr>
  </w:style>
  <w:style w:type="paragraph" w:customStyle="1" w:styleId="Achievement">
    <w:name w:val="Achievement"/>
    <w:basedOn w:val="BodyText"/>
    <w:autoRedefine/>
    <w:rsid w:val="00F80118"/>
    <w:pPr>
      <w:spacing w:after="60" w:line="220" w:lineRule="atLeast"/>
      <w:ind w:right="-360"/>
    </w:pPr>
    <w:rPr>
      <w:rFonts w:ascii="Gisha" w:eastAsia="Times New Roman" w:hAnsi="Gisha" w:cs="Gisha"/>
      <w:b/>
      <w:sz w:val="20"/>
      <w:szCs w:val="20"/>
      <w:u w:val="single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0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016"/>
  </w:style>
  <w:style w:type="character" w:styleId="Hyperlink">
    <w:name w:val="Hyperlink"/>
    <w:basedOn w:val="DefaultParagraphFont"/>
    <w:unhideWhenUsed/>
    <w:rsid w:val="00DC70FB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57AA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7AA1"/>
  </w:style>
  <w:style w:type="paragraph" w:styleId="BodyTextIndent3">
    <w:name w:val="Body Text Indent 3"/>
    <w:basedOn w:val="Normal"/>
    <w:link w:val="BodyTextIndent3Char"/>
    <w:uiPriority w:val="99"/>
    <w:unhideWhenUsed/>
    <w:rsid w:val="00E57AA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57AA1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57A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1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18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8011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118"/>
  </w:style>
  <w:style w:type="paragraph" w:styleId="BodyText2">
    <w:name w:val="Body Text 2"/>
    <w:basedOn w:val="Normal"/>
    <w:link w:val="BodyText2Char"/>
    <w:uiPriority w:val="99"/>
    <w:unhideWhenUsed/>
    <w:rsid w:val="00F801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80118"/>
  </w:style>
  <w:style w:type="paragraph" w:styleId="NormalWeb">
    <w:name w:val="Normal (Web)"/>
    <w:basedOn w:val="Normal"/>
    <w:uiPriority w:val="99"/>
    <w:unhideWhenUsed/>
    <w:rsid w:val="00351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51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4060">
                  <w:marLeft w:val="408"/>
                  <w:marRight w:val="408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329">
                  <w:marLeft w:val="408"/>
                  <w:marRight w:val="408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63AFA-10C3-4F3F-B26D-2571F7D9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Shakira</dc:creator>
  <cp:lastModifiedBy>Denise</cp:lastModifiedBy>
  <cp:revision>5</cp:revision>
  <cp:lastPrinted>2010-07-06T11:24:00Z</cp:lastPrinted>
  <dcterms:created xsi:type="dcterms:W3CDTF">2012-06-10T18:05:00Z</dcterms:created>
  <dcterms:modified xsi:type="dcterms:W3CDTF">2012-06-15T13:48:00Z</dcterms:modified>
</cp:coreProperties>
</file>