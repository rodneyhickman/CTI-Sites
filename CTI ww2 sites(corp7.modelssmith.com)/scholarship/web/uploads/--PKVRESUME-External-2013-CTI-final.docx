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9D0" w:rsidRDefault="00EA09D0">
      <w:pPr>
        <w:pStyle w:val="CompanyName"/>
        <w:spacing w:before="0" w:line="240" w:lineRule="auto"/>
        <w:ind w:left="0" w:right="0"/>
        <w:jc w:val="center"/>
        <w:rPr>
          <w:rFonts w:ascii="Palatino" w:hAnsi="Palatino"/>
          <w:sz w:val="36"/>
        </w:rPr>
      </w:pPr>
      <w:r>
        <w:rPr>
          <w:rFonts w:ascii="Palatino" w:hAnsi="Palatino"/>
          <w:sz w:val="40"/>
        </w:rPr>
        <w:t>P</w:t>
      </w:r>
      <w:r>
        <w:rPr>
          <w:rFonts w:ascii="Palatino" w:hAnsi="Palatino"/>
          <w:sz w:val="36"/>
        </w:rPr>
        <w:t xml:space="preserve">ETER K. </w:t>
      </w:r>
      <w:r>
        <w:rPr>
          <w:rFonts w:ascii="Palatino" w:hAnsi="Palatino"/>
          <w:sz w:val="40"/>
        </w:rPr>
        <w:t>V</w:t>
      </w:r>
      <w:r>
        <w:rPr>
          <w:rFonts w:ascii="Palatino" w:hAnsi="Palatino"/>
          <w:sz w:val="36"/>
        </w:rPr>
        <w:t>ALLES</w:t>
      </w:r>
    </w:p>
    <w:p w:rsidR="00EA09D0" w:rsidRDefault="00EA09D0">
      <w:pPr>
        <w:pStyle w:val="CompanyName"/>
        <w:spacing w:before="0" w:line="240" w:lineRule="auto"/>
        <w:ind w:left="0" w:right="0"/>
        <w:jc w:val="center"/>
        <w:rPr>
          <w:rFonts w:ascii="Times New Roman" w:hAnsi="Times New Roman"/>
          <w:b w:val="0"/>
          <w:sz w:val="24"/>
        </w:rPr>
      </w:pPr>
      <w:r>
        <w:rPr>
          <w:rFonts w:ascii="Times New Roman" w:hAnsi="Times New Roman"/>
          <w:b w:val="0"/>
          <w:sz w:val="24"/>
        </w:rPr>
        <w:t xml:space="preserve">3 Broadweather Place </w:t>
      </w:r>
      <w:r>
        <w:rPr>
          <w:rFonts w:ascii="Times New Roman" w:hAnsi="Times New Roman"/>
          <w:b w:val="0"/>
          <w:sz w:val="24"/>
        </w:rPr>
        <w:sym w:font="ZapfDingbats" w:char="F06E"/>
      </w:r>
      <w:r>
        <w:rPr>
          <w:rFonts w:ascii="Times New Roman" w:hAnsi="Times New Roman"/>
          <w:b w:val="0"/>
          <w:sz w:val="24"/>
        </w:rPr>
        <w:t xml:space="preserve"> </w:t>
      </w:r>
      <w:proofErr w:type="gramStart"/>
      <w:r>
        <w:rPr>
          <w:rFonts w:ascii="Times New Roman" w:hAnsi="Times New Roman"/>
          <w:b w:val="0"/>
          <w:sz w:val="24"/>
        </w:rPr>
        <w:t>The</w:t>
      </w:r>
      <w:proofErr w:type="gramEnd"/>
      <w:r>
        <w:rPr>
          <w:rFonts w:ascii="Times New Roman" w:hAnsi="Times New Roman"/>
          <w:b w:val="0"/>
          <w:sz w:val="24"/>
        </w:rPr>
        <w:t xml:space="preserve"> Woodlands, Texas 77382</w:t>
      </w:r>
    </w:p>
    <w:p w:rsidR="00EA09D0" w:rsidRDefault="00EA09D0">
      <w:pPr>
        <w:pStyle w:val="BodyTextIndent3"/>
        <w:tabs>
          <w:tab w:val="left" w:pos="3240"/>
          <w:tab w:val="left" w:pos="9000"/>
        </w:tabs>
        <w:ind w:left="0"/>
        <w:jc w:val="center"/>
        <w:rPr>
          <w:bCs/>
          <w:sz w:val="20"/>
          <w:lang w:val="de-DE"/>
        </w:rPr>
      </w:pPr>
      <w:r>
        <w:rPr>
          <w:rFonts w:ascii="Times New Roman" w:hAnsi="Times New Roman"/>
          <w:bCs/>
          <w:sz w:val="24"/>
          <w:lang w:val="de-DE"/>
        </w:rPr>
        <w:t>281-465-9769</w:t>
      </w:r>
    </w:p>
    <w:p w:rsidR="00EA09D0" w:rsidRDefault="00EA09D0">
      <w:pPr>
        <w:widowControl w:val="0"/>
        <w:autoSpaceDE w:val="0"/>
        <w:autoSpaceDN w:val="0"/>
        <w:adjustRightInd w:val="0"/>
        <w:rPr>
          <w:rFonts w:cs="Arial"/>
          <w:b/>
          <w:bCs/>
          <w:sz w:val="36"/>
        </w:rPr>
      </w:pPr>
      <w:r>
        <w:rPr>
          <w:b/>
          <w:bCs/>
          <w:sz w:val="36"/>
        </w:rPr>
        <w:t>—————————————————————————</w:t>
      </w:r>
      <w:r>
        <w:rPr>
          <w:rFonts w:cs="Arial"/>
          <w:b/>
          <w:bCs/>
          <w:sz w:val="36"/>
        </w:rPr>
        <w:t>——</w:t>
      </w:r>
    </w:p>
    <w:p w:rsidR="00EA09D0" w:rsidRDefault="00EA09D0">
      <w:pPr>
        <w:widowControl w:val="0"/>
        <w:autoSpaceDE w:val="0"/>
        <w:autoSpaceDN w:val="0"/>
        <w:adjustRightInd w:val="0"/>
        <w:rPr>
          <w:rFonts w:cs="Arial"/>
          <w:sz w:val="20"/>
        </w:rPr>
      </w:pPr>
    </w:p>
    <w:p w:rsidR="00EA09D0" w:rsidRDefault="00EA09D0">
      <w:pPr>
        <w:pStyle w:val="CompanyName"/>
        <w:spacing w:line="240" w:lineRule="auto"/>
        <w:ind w:left="0" w:right="-4"/>
        <w:jc w:val="center"/>
        <w:rPr>
          <w:rFonts w:ascii="Times New Roman" w:hAnsi="Times New Roman"/>
          <w:sz w:val="24"/>
        </w:rPr>
      </w:pPr>
      <w:r>
        <w:rPr>
          <w:rFonts w:ascii="Times New Roman" w:hAnsi="Times New Roman"/>
          <w:sz w:val="24"/>
        </w:rPr>
        <w:t xml:space="preserve">GLOBAL CORPORATE LEARNING AND DEVELOPMENT MANAGER </w:t>
      </w:r>
    </w:p>
    <w:p w:rsidR="00EA09D0" w:rsidRDefault="00EA09D0">
      <w:pPr>
        <w:pStyle w:val="CompanyName"/>
        <w:spacing w:line="240" w:lineRule="auto"/>
        <w:ind w:left="0"/>
        <w:jc w:val="center"/>
        <w:rPr>
          <w:rFonts w:ascii="Times New Roman" w:hAnsi="Times New Roman"/>
          <w:sz w:val="16"/>
        </w:rPr>
      </w:pPr>
    </w:p>
    <w:p w:rsidR="00EA09D0" w:rsidRDefault="00EA09D0">
      <w:pPr>
        <w:pStyle w:val="BodyTextIndent3"/>
        <w:ind w:left="0"/>
        <w:rPr>
          <w:rFonts w:ascii="Times New Roman" w:hAnsi="Times New Roman"/>
        </w:rPr>
      </w:pPr>
      <w:proofErr w:type="gramStart"/>
      <w:r>
        <w:rPr>
          <w:rFonts w:ascii="Times New Roman" w:hAnsi="Times New Roman"/>
        </w:rPr>
        <w:t>A Global Learning position with emphasis on building capability in organizations while leveraging skills in Organizational Learning, Organizational Development, Learning,</w:t>
      </w:r>
      <w:r w:rsidR="00217B2C">
        <w:rPr>
          <w:rFonts w:ascii="Times New Roman" w:hAnsi="Times New Roman"/>
        </w:rPr>
        <w:t xml:space="preserve"> Coaching,</w:t>
      </w:r>
      <w:r>
        <w:rPr>
          <w:rFonts w:ascii="Times New Roman" w:hAnsi="Times New Roman"/>
        </w:rPr>
        <w:t xml:space="preserve"> Management of Change and Project Management.</w:t>
      </w:r>
      <w:proofErr w:type="gramEnd"/>
    </w:p>
    <w:p w:rsidR="00EA09D0" w:rsidRDefault="00EA09D0">
      <w:pPr>
        <w:pStyle w:val="BodyTextIndent3"/>
        <w:ind w:left="0"/>
        <w:rPr>
          <w:sz w:val="16"/>
        </w:rPr>
      </w:pPr>
    </w:p>
    <w:p w:rsidR="00EA09D0" w:rsidRDefault="00EA09D0">
      <w:pPr>
        <w:widowControl w:val="0"/>
        <w:autoSpaceDE w:val="0"/>
        <w:autoSpaceDN w:val="0"/>
        <w:adjustRightInd w:val="0"/>
        <w:rPr>
          <w:rFonts w:cs="Arial"/>
          <w:sz w:val="20"/>
        </w:rPr>
      </w:pPr>
      <w:r>
        <w:rPr>
          <w:b/>
          <w:bCs/>
          <w:sz w:val="36"/>
        </w:rPr>
        <w:t>—————————————————————————</w:t>
      </w:r>
      <w:r>
        <w:rPr>
          <w:rFonts w:cs="Arial"/>
          <w:b/>
          <w:bCs/>
          <w:sz w:val="36"/>
        </w:rPr>
        <w:t>——</w:t>
      </w:r>
    </w:p>
    <w:p w:rsidR="00EA09D0" w:rsidRDefault="00EA09D0">
      <w:pPr>
        <w:pStyle w:val="Heading4"/>
        <w:ind w:left="0" w:right="0"/>
        <w:jc w:val="center"/>
        <w:rPr>
          <w:rFonts w:ascii="Times New Roman" w:hAnsi="Times New Roman" w:cs="Times New Roman"/>
          <w:u w:val="single"/>
        </w:rPr>
      </w:pPr>
      <w:r>
        <w:rPr>
          <w:rStyle w:val="afont-sectiontitles"/>
          <w:rFonts w:ascii="Times New Roman" w:hAnsi="Times New Roman" w:cs="Times New Roman"/>
          <w:b/>
          <w:bCs w:val="0"/>
        </w:rPr>
        <w:t>P</w:t>
      </w:r>
      <w:r>
        <w:rPr>
          <w:rStyle w:val="afont-sectiontitles"/>
          <w:rFonts w:ascii="Times New Roman" w:hAnsi="Times New Roman" w:cs="Times New Roman"/>
          <w:b/>
          <w:bCs w:val="0"/>
          <w:sz w:val="22"/>
        </w:rPr>
        <w:t>ROFESSIONAL</w:t>
      </w:r>
      <w:r>
        <w:rPr>
          <w:rStyle w:val="afont-sectiontitles"/>
          <w:rFonts w:ascii="Times New Roman" w:hAnsi="Times New Roman" w:cs="Times New Roman"/>
          <w:b/>
          <w:bCs w:val="0"/>
        </w:rPr>
        <w:t xml:space="preserve"> E</w:t>
      </w:r>
      <w:r>
        <w:rPr>
          <w:rStyle w:val="afont-sectiontitles"/>
          <w:rFonts w:ascii="Times New Roman" w:hAnsi="Times New Roman" w:cs="Times New Roman"/>
          <w:b/>
          <w:bCs w:val="0"/>
          <w:sz w:val="22"/>
        </w:rPr>
        <w:t>XPERIENCE</w:t>
      </w:r>
    </w:p>
    <w:p w:rsidR="009D4B75" w:rsidRDefault="009D4B75">
      <w:pPr>
        <w:rPr>
          <w:rFonts w:ascii="Times New Roman" w:hAnsi="Times New Roman"/>
          <w:sz w:val="20"/>
        </w:rPr>
      </w:pPr>
    </w:p>
    <w:p w:rsidR="009D4B75" w:rsidRDefault="009D4B75" w:rsidP="009D4B75">
      <w:pPr>
        <w:rPr>
          <w:rFonts w:ascii="Times New Roman" w:hAnsi="Times New Roman"/>
        </w:rPr>
      </w:pPr>
      <w:r>
        <w:rPr>
          <w:rFonts w:ascii="Times New Roman" w:hAnsi="Times New Roman"/>
          <w:sz w:val="20"/>
        </w:rPr>
        <w:t>Royal Dutch Shell Upstream Americas</w:t>
      </w:r>
      <w:r w:rsidR="009031ED">
        <w:rPr>
          <w:rFonts w:ascii="Times New Roman" w:hAnsi="Times New Roman"/>
          <w:sz w:val="20"/>
        </w:rPr>
        <w:t xml:space="preserve"> Unconventional</w:t>
      </w:r>
      <w:r>
        <w:rPr>
          <w:rFonts w:ascii="Times New Roman" w:hAnsi="Times New Roman"/>
          <w:b/>
          <w:bCs/>
          <w:sz w:val="20"/>
        </w:rPr>
        <w:t xml:space="preserve"> </w:t>
      </w:r>
      <w:r>
        <w:rPr>
          <w:rFonts w:ascii="Times New Roman" w:hAnsi="Times New Roman"/>
          <w:b/>
          <w:bCs/>
        </w:rPr>
        <w:t xml:space="preserve">- </w:t>
      </w:r>
      <w:r>
        <w:rPr>
          <w:rFonts w:ascii="Times New Roman" w:hAnsi="Times New Roman"/>
          <w:i/>
          <w:iCs/>
          <w:sz w:val="18"/>
        </w:rPr>
        <w:t xml:space="preserve">The Hague, NL – Houston, TX   2010  –Present  </w:t>
      </w:r>
      <w:r w:rsidR="009031ED">
        <w:rPr>
          <w:rFonts w:ascii="Times New Roman" w:hAnsi="Times New Roman"/>
          <w:b/>
          <w:bCs/>
          <w:i/>
          <w:iCs/>
        </w:rPr>
        <w:t>Regional Discipline Leader</w:t>
      </w:r>
    </w:p>
    <w:p w:rsidR="009D4B75" w:rsidRDefault="009D4B75" w:rsidP="009D4B75">
      <w:pPr>
        <w:pStyle w:val="Heading3"/>
        <w:ind w:left="0"/>
        <w:rPr>
          <w:rFonts w:ascii="Times New Roman" w:hAnsi="Times New Roman"/>
          <w:i w:val="0"/>
          <w:iCs w:val="0"/>
          <w:sz w:val="16"/>
          <w:u w:val="none"/>
        </w:rPr>
      </w:pPr>
    </w:p>
    <w:p w:rsidR="009031ED" w:rsidRDefault="009031ED" w:rsidP="009031ED">
      <w:pPr>
        <w:pStyle w:val="BodyTextIndent3"/>
        <w:ind w:left="0"/>
        <w:rPr>
          <w:rFonts w:ascii="Times New Roman" w:hAnsi="Times New Roman"/>
          <w:sz w:val="20"/>
        </w:rPr>
      </w:pPr>
      <w:r>
        <w:rPr>
          <w:rFonts w:ascii="Times New Roman" w:hAnsi="Times New Roman"/>
          <w:sz w:val="20"/>
        </w:rPr>
        <w:t>Primary roles</w:t>
      </w:r>
      <w:r w:rsidR="009D4B75">
        <w:rPr>
          <w:rFonts w:ascii="Times New Roman" w:hAnsi="Times New Roman"/>
          <w:sz w:val="20"/>
        </w:rPr>
        <w:t xml:space="preserve">: </w:t>
      </w:r>
    </w:p>
    <w:tbl>
      <w:tblPr>
        <w:tblW w:w="4962" w:type="pct"/>
        <w:tblCellSpacing w:w="15" w:type="dxa"/>
        <w:tblCellMar>
          <w:left w:w="0" w:type="dxa"/>
          <w:right w:w="0" w:type="dxa"/>
        </w:tblCellMar>
        <w:tblLook w:val="0000"/>
      </w:tblPr>
      <w:tblGrid>
        <w:gridCol w:w="9833"/>
        <w:gridCol w:w="45"/>
      </w:tblGrid>
      <w:tr w:rsidR="009031ED" w:rsidRPr="00FC1267" w:rsidTr="009031ED">
        <w:trPr>
          <w:gridAfter w:val="1"/>
          <w:tblCellSpacing w:w="15" w:type="dxa"/>
        </w:trPr>
        <w:tc>
          <w:tcPr>
            <w:tcW w:w="0" w:type="auto"/>
            <w:tcMar>
              <w:top w:w="15" w:type="dxa"/>
              <w:left w:w="15" w:type="dxa"/>
              <w:bottom w:w="15" w:type="dxa"/>
              <w:right w:w="15" w:type="dxa"/>
            </w:tcMar>
            <w:vAlign w:val="center"/>
          </w:tcPr>
          <w:p w:rsidR="009031ED" w:rsidRPr="009031ED" w:rsidRDefault="009031ED" w:rsidP="009031ED">
            <w:pPr>
              <w:rPr>
                <w:rFonts w:ascii="Times New Roman" w:eastAsia="Arial Unicode MS" w:hAnsi="Times New Roman"/>
                <w:color w:val="000000" w:themeColor="text1"/>
                <w:sz w:val="20"/>
              </w:rPr>
            </w:pPr>
            <w:r w:rsidRPr="009031ED">
              <w:rPr>
                <w:rFonts w:ascii="Times New Roman" w:eastAsia="Arial Unicode MS" w:hAnsi="Times New Roman"/>
                <w:color w:val="000000" w:themeColor="text1"/>
                <w:sz w:val="20"/>
              </w:rPr>
              <w:t>The UA Development Planning discipline consists of a count of roughly 18 staff, Development Planners and technicians. The work scope ranges from assurance of major projects through operations support and geographically range across North and South America from Alaska to Argentina. There are three Development Planning Leaders, which are located geographically in the major hubs (</w:t>
            </w:r>
            <w:proofErr w:type="spellStart"/>
            <w:r w:rsidRPr="009031ED">
              <w:rPr>
                <w:rFonts w:ascii="Times New Roman" w:eastAsia="Arial Unicode MS" w:hAnsi="Times New Roman"/>
                <w:color w:val="000000" w:themeColor="text1"/>
                <w:sz w:val="20"/>
              </w:rPr>
              <w:t>Houston</w:t>
            </w:r>
            <w:proofErr w:type="gramStart"/>
            <w:r w:rsidRPr="009031ED">
              <w:rPr>
                <w:rFonts w:ascii="Times New Roman" w:eastAsia="Arial Unicode MS" w:hAnsi="Times New Roman"/>
                <w:color w:val="000000" w:themeColor="text1"/>
                <w:sz w:val="20"/>
              </w:rPr>
              <w:t>,Calgary</w:t>
            </w:r>
            <w:proofErr w:type="spellEnd"/>
            <w:proofErr w:type="gramEnd"/>
            <w:r w:rsidRPr="009031ED">
              <w:rPr>
                <w:rFonts w:ascii="Times New Roman" w:eastAsia="Arial Unicode MS" w:hAnsi="Times New Roman"/>
                <w:color w:val="000000" w:themeColor="text1"/>
                <w:sz w:val="20"/>
              </w:rPr>
              <w:t xml:space="preserve"> and NO) to support the staff and Asset Teams, and numerous individual contributors located in the central team or deployed as embedded staff.</w:t>
            </w:r>
          </w:p>
        </w:tc>
      </w:tr>
      <w:tr w:rsidR="009031ED" w:rsidTr="009031ED">
        <w:trPr>
          <w:tblCellSpacing w:w="15" w:type="dxa"/>
        </w:trPr>
        <w:tc>
          <w:tcPr>
            <w:tcW w:w="0" w:type="auto"/>
            <w:gridSpan w:val="2"/>
            <w:tcMar>
              <w:top w:w="15" w:type="dxa"/>
              <w:left w:w="15" w:type="dxa"/>
              <w:bottom w:w="15" w:type="dxa"/>
              <w:right w:w="15" w:type="dxa"/>
            </w:tcMar>
            <w:vAlign w:val="center"/>
          </w:tcPr>
          <w:p w:rsidR="009031ED" w:rsidRPr="009031ED" w:rsidRDefault="009031ED" w:rsidP="009031ED">
            <w:pPr>
              <w:rPr>
                <w:rFonts w:ascii="Times New Roman" w:eastAsia="Arial Unicode MS" w:hAnsi="Times New Roman"/>
                <w:color w:val="000000"/>
                <w:sz w:val="20"/>
              </w:rPr>
            </w:pPr>
          </w:p>
        </w:tc>
      </w:tr>
      <w:tr w:rsidR="009031ED" w:rsidRPr="00A03D89" w:rsidTr="009031ED">
        <w:trPr>
          <w:gridAfter w:val="1"/>
          <w:tblCellSpacing w:w="15" w:type="dxa"/>
        </w:trPr>
        <w:tc>
          <w:tcPr>
            <w:tcW w:w="0" w:type="auto"/>
            <w:tcMar>
              <w:top w:w="15" w:type="dxa"/>
              <w:left w:w="15" w:type="dxa"/>
              <w:bottom w:w="15" w:type="dxa"/>
              <w:right w:w="15" w:type="dxa"/>
            </w:tcMar>
            <w:vAlign w:val="center"/>
          </w:tcPr>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Act as cross-discipline Technical Liaison for the different directorates, DW, HO, XC and OG</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Ensure Technical Authorities and Standards (and deviations to be approved) are in place (DCAF TA1)</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Provide cross-UA regional discipline oversight and lead implementation of related initiatives</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Drive development of regional capability in Development Planning and Front-Eng Project Management (FEPM)</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Develop and implement discipline improvement plans from discipline health checks</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Participate in global discipline leadership team</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Accountable for deploying Development Planning staff</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Responsible for MOR for the Development Planning discipline</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Selectively participate external recruiting</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Drive learning and development for the Development Planning and FEPM discipline</w:t>
            </w:r>
          </w:p>
          <w:p w:rsidR="009031ED" w:rsidRPr="009031ED" w:rsidRDefault="009031ED" w:rsidP="009031ED">
            <w:pPr>
              <w:pStyle w:val="ListParagraph"/>
              <w:numPr>
                <w:ilvl w:val="0"/>
                <w:numId w:val="38"/>
              </w:numPr>
              <w:contextualSpacing w:val="0"/>
              <w:rPr>
                <w:rFonts w:ascii="Times New Roman" w:hAnsi="Times New Roman"/>
                <w:sz w:val="20"/>
                <w:szCs w:val="20"/>
              </w:rPr>
            </w:pPr>
            <w:r w:rsidRPr="009031ED">
              <w:rPr>
                <w:rFonts w:ascii="Times New Roman" w:eastAsia="Arial Unicode MS" w:hAnsi="Times New Roman"/>
                <w:color w:val="000000"/>
                <w:sz w:val="20"/>
                <w:szCs w:val="20"/>
              </w:rPr>
              <w:t>Insure UA-wide staff development is healthy. Selective staff development input (specialized and high potential technical staff)</w:t>
            </w:r>
          </w:p>
          <w:p w:rsidR="009031ED" w:rsidRPr="009031ED" w:rsidRDefault="009031ED" w:rsidP="009031ED">
            <w:pPr>
              <w:pStyle w:val="ListParagraph"/>
              <w:numPr>
                <w:ilvl w:val="0"/>
                <w:numId w:val="38"/>
              </w:numPr>
              <w:contextualSpacing w:val="0"/>
              <w:rPr>
                <w:rFonts w:ascii="Times New Roman" w:eastAsia="Arial Unicode MS" w:hAnsi="Times New Roman"/>
                <w:color w:val="000000"/>
                <w:sz w:val="20"/>
                <w:szCs w:val="20"/>
              </w:rPr>
            </w:pPr>
            <w:r w:rsidRPr="009031ED">
              <w:rPr>
                <w:rFonts w:ascii="Times New Roman" w:eastAsia="Arial Unicode MS" w:hAnsi="Times New Roman"/>
                <w:color w:val="000000"/>
                <w:sz w:val="20"/>
                <w:szCs w:val="20"/>
              </w:rPr>
              <w:t>Sponsor functional networks and other staff development/learning forums</w:t>
            </w:r>
          </w:p>
          <w:p w:rsidR="009031ED" w:rsidRPr="009031ED" w:rsidRDefault="009031ED" w:rsidP="009031ED">
            <w:pPr>
              <w:pStyle w:val="ListParagraph"/>
              <w:numPr>
                <w:ilvl w:val="0"/>
                <w:numId w:val="38"/>
              </w:numPr>
              <w:contextualSpacing w:val="0"/>
              <w:rPr>
                <w:rFonts w:ascii="Times New Roman" w:eastAsia="Arial Unicode MS" w:hAnsi="Times New Roman"/>
                <w:color w:val="000000"/>
                <w:sz w:val="20"/>
                <w:szCs w:val="20"/>
              </w:rPr>
            </w:pPr>
            <w:r w:rsidRPr="009031ED">
              <w:rPr>
                <w:rFonts w:ascii="Times New Roman" w:eastAsia="Arial Unicode MS" w:hAnsi="Times New Roman"/>
                <w:color w:val="000000"/>
                <w:sz w:val="20"/>
                <w:szCs w:val="20"/>
              </w:rPr>
              <w:t>Supervise, coach and manage the performance of direct reports and teams</w:t>
            </w:r>
          </w:p>
        </w:tc>
      </w:tr>
    </w:tbl>
    <w:p w:rsidR="009D4B75" w:rsidRDefault="009D4B75" w:rsidP="009031ED">
      <w:pPr>
        <w:pStyle w:val="BodyTextIndent3"/>
        <w:ind w:left="0"/>
        <w:rPr>
          <w:rFonts w:ascii="Times New Roman" w:hAnsi="Times New Roman"/>
          <w:sz w:val="20"/>
        </w:rPr>
      </w:pPr>
    </w:p>
    <w:p w:rsidR="009D4B75" w:rsidRDefault="009D4B75">
      <w:pPr>
        <w:rPr>
          <w:rFonts w:ascii="Times New Roman" w:hAnsi="Times New Roman"/>
          <w:sz w:val="20"/>
        </w:rPr>
      </w:pPr>
    </w:p>
    <w:p w:rsidR="00EA09D0" w:rsidRDefault="00EA09D0">
      <w:pPr>
        <w:rPr>
          <w:rFonts w:ascii="Times New Roman" w:hAnsi="Times New Roman"/>
        </w:rPr>
      </w:pPr>
      <w:r>
        <w:rPr>
          <w:rFonts w:ascii="Times New Roman" w:hAnsi="Times New Roman"/>
          <w:sz w:val="20"/>
        </w:rPr>
        <w:t>Shell Oil Company</w:t>
      </w:r>
      <w:r>
        <w:rPr>
          <w:rFonts w:ascii="Times New Roman" w:hAnsi="Times New Roman"/>
          <w:b/>
          <w:bCs/>
          <w:sz w:val="20"/>
        </w:rPr>
        <w:t xml:space="preserve"> </w:t>
      </w:r>
      <w:r>
        <w:rPr>
          <w:rFonts w:ascii="Times New Roman" w:hAnsi="Times New Roman"/>
          <w:b/>
          <w:bCs/>
        </w:rPr>
        <w:t xml:space="preserve">- </w:t>
      </w:r>
      <w:r>
        <w:rPr>
          <w:rFonts w:ascii="Times New Roman" w:hAnsi="Times New Roman"/>
          <w:i/>
          <w:iCs/>
          <w:sz w:val="18"/>
        </w:rPr>
        <w:t>Bellaire Technology Center Houston, TX   2008 –</w:t>
      </w:r>
      <w:r w:rsidR="009031ED">
        <w:rPr>
          <w:rFonts w:ascii="Times New Roman" w:hAnsi="Times New Roman"/>
          <w:i/>
          <w:iCs/>
          <w:sz w:val="18"/>
        </w:rPr>
        <w:t xml:space="preserve"> 2010</w:t>
      </w:r>
      <w:r>
        <w:rPr>
          <w:rFonts w:ascii="Times New Roman" w:hAnsi="Times New Roman"/>
          <w:i/>
          <w:iCs/>
          <w:sz w:val="18"/>
        </w:rPr>
        <w:t xml:space="preserve"> </w:t>
      </w:r>
      <w:r>
        <w:rPr>
          <w:rFonts w:ascii="Times New Roman" w:hAnsi="Times New Roman"/>
          <w:b/>
          <w:bCs/>
          <w:i/>
          <w:iCs/>
        </w:rPr>
        <w:t>Learning Leader - EP Americas</w:t>
      </w:r>
    </w:p>
    <w:p w:rsidR="00EA09D0" w:rsidRDefault="00EA09D0">
      <w:pPr>
        <w:pStyle w:val="Heading3"/>
        <w:ind w:left="0"/>
        <w:rPr>
          <w:rFonts w:ascii="Times New Roman" w:hAnsi="Times New Roman"/>
          <w:i w:val="0"/>
          <w:iCs w:val="0"/>
          <w:sz w:val="16"/>
          <w:u w:val="none"/>
        </w:rPr>
      </w:pPr>
    </w:p>
    <w:p w:rsidR="00EA09D0" w:rsidRDefault="00EA09D0">
      <w:pPr>
        <w:pStyle w:val="BodyTextIndent3"/>
        <w:ind w:left="0"/>
        <w:rPr>
          <w:rFonts w:ascii="Times New Roman" w:hAnsi="Times New Roman"/>
          <w:color w:val="000000"/>
          <w:sz w:val="20"/>
        </w:rPr>
      </w:pPr>
      <w:r>
        <w:rPr>
          <w:rFonts w:ascii="Times New Roman" w:hAnsi="Times New Roman"/>
          <w:sz w:val="20"/>
        </w:rPr>
        <w:t xml:space="preserve">Primary roles: </w:t>
      </w:r>
      <w:r>
        <w:rPr>
          <w:rFonts w:ascii="Times New Roman" w:hAnsi="Times New Roman"/>
          <w:color w:val="000000"/>
          <w:sz w:val="20"/>
        </w:rPr>
        <w:t>Build long-term sustainable relationships with Shell business leaders and other client networks</w:t>
      </w:r>
      <w:r>
        <w:rPr>
          <w:rFonts w:ascii="Times New Roman" w:hAnsi="Times New Roman"/>
          <w:color w:val="000000"/>
          <w:sz w:val="20"/>
        </w:rPr>
        <w:br/>
        <w:t>Design and deliver new and innovative formal and informal technical learning offerings in line with client demand and business dynamics in order to enable the client to optimize their performance</w:t>
      </w:r>
      <w:r>
        <w:rPr>
          <w:rFonts w:ascii="Times New Roman" w:hAnsi="Times New Roman"/>
          <w:color w:val="000000"/>
          <w:sz w:val="20"/>
        </w:rPr>
        <w:br/>
        <w:t>Deliver programmes to increase technical competency in the EP Americas across 7 disciplines, HSSE, and Personal and Business Skills.</w:t>
      </w:r>
      <w:r>
        <w:rPr>
          <w:rFonts w:ascii="Times New Roman" w:hAnsi="Times New Roman"/>
          <w:color w:val="000000"/>
          <w:sz w:val="20"/>
        </w:rPr>
        <w:br/>
        <w:t>Provide customized development support to individuals and teams with emphasis on blended &amp; accelerated learning</w:t>
      </w:r>
      <w:r>
        <w:rPr>
          <w:rFonts w:ascii="Times New Roman" w:hAnsi="Times New Roman"/>
          <w:color w:val="000000"/>
          <w:sz w:val="20"/>
        </w:rPr>
        <w:br/>
        <w:t>Develop business for EP Learning which is high-impact for the Group</w:t>
      </w:r>
      <w:r>
        <w:rPr>
          <w:rFonts w:ascii="Times New Roman" w:hAnsi="Times New Roman"/>
          <w:color w:val="000000"/>
          <w:sz w:val="20"/>
        </w:rPr>
        <w:br/>
        <w:t>Establish and share best practice from inside and outside the Shell Group using the Ask, Learn, Share methodology</w:t>
      </w:r>
      <w:r>
        <w:rPr>
          <w:rFonts w:ascii="Times New Roman" w:hAnsi="Times New Roman"/>
          <w:color w:val="000000"/>
          <w:sz w:val="20"/>
        </w:rPr>
        <w:br/>
        <w:t>Contribute to the development of a professional Learning organization by establishing professional</w:t>
      </w:r>
      <w:r w:rsidR="009031ED">
        <w:rPr>
          <w:rFonts w:ascii="Times New Roman" w:hAnsi="Times New Roman"/>
          <w:color w:val="000000"/>
          <w:sz w:val="20"/>
        </w:rPr>
        <w:t>ism and best practice to world c</w:t>
      </w:r>
      <w:r>
        <w:rPr>
          <w:rFonts w:ascii="Times New Roman" w:hAnsi="Times New Roman"/>
          <w:color w:val="000000"/>
          <w:sz w:val="20"/>
        </w:rPr>
        <w:t>lass standard.</w:t>
      </w:r>
    </w:p>
    <w:p w:rsidR="00EA09D0" w:rsidRDefault="00EA09D0">
      <w:pPr>
        <w:pStyle w:val="BodyTextIndent3"/>
        <w:ind w:left="0"/>
        <w:rPr>
          <w:rFonts w:ascii="Times New Roman" w:hAnsi="Times New Roman"/>
          <w:color w:val="000000"/>
          <w:sz w:val="20"/>
        </w:rPr>
      </w:pPr>
      <w:r>
        <w:rPr>
          <w:rFonts w:ascii="Times New Roman" w:hAnsi="Times New Roman"/>
          <w:color w:val="000000"/>
          <w:sz w:val="20"/>
        </w:rPr>
        <w:t>Deliver Coaching and Mentoring solutions to the business at senior levels. Build and maintain a coaching practice</w:t>
      </w:r>
      <w:r w:rsidR="009031ED">
        <w:rPr>
          <w:rFonts w:ascii="Times New Roman" w:hAnsi="Times New Roman"/>
          <w:color w:val="000000"/>
          <w:sz w:val="20"/>
        </w:rPr>
        <w:t>.</w:t>
      </w:r>
    </w:p>
    <w:p w:rsidR="00EA09D0" w:rsidRDefault="00EA09D0">
      <w:pPr>
        <w:pStyle w:val="BodyTextIndent3"/>
        <w:ind w:left="0"/>
        <w:rPr>
          <w:rFonts w:ascii="Times New Roman" w:hAnsi="Times New Roman"/>
          <w:color w:val="000000"/>
          <w:sz w:val="20"/>
        </w:rPr>
      </w:pPr>
      <w:r>
        <w:rPr>
          <w:rFonts w:ascii="Times New Roman" w:hAnsi="Times New Roman"/>
          <w:color w:val="000000"/>
          <w:sz w:val="20"/>
        </w:rPr>
        <w:t>Institute aggressive succession development to address Shell’s “Crew Change”</w:t>
      </w:r>
    </w:p>
    <w:p w:rsidR="00EA09D0" w:rsidRDefault="00EA09D0">
      <w:pPr>
        <w:pStyle w:val="BodyTextIndent3"/>
        <w:ind w:left="0"/>
        <w:rPr>
          <w:rFonts w:ascii="Times New Roman" w:hAnsi="Times New Roman"/>
          <w:color w:val="000000"/>
          <w:sz w:val="20"/>
        </w:rPr>
      </w:pPr>
      <w:r>
        <w:rPr>
          <w:rFonts w:ascii="Times New Roman" w:hAnsi="Times New Roman"/>
          <w:color w:val="000000"/>
          <w:sz w:val="20"/>
        </w:rPr>
        <w:t>Assist other regions in RDS Shell with Learning as appropriate using of knowledge management systems</w:t>
      </w:r>
    </w:p>
    <w:p w:rsidR="00EA09D0" w:rsidRDefault="00EA09D0">
      <w:pPr>
        <w:pStyle w:val="BodyTextIndent3"/>
        <w:ind w:left="0"/>
        <w:rPr>
          <w:rFonts w:ascii="Times New Roman" w:hAnsi="Times New Roman"/>
          <w:color w:val="000000"/>
          <w:sz w:val="20"/>
        </w:rPr>
      </w:pPr>
      <w:r>
        <w:rPr>
          <w:rFonts w:ascii="Times New Roman" w:hAnsi="Times New Roman"/>
          <w:color w:val="000000"/>
          <w:sz w:val="20"/>
        </w:rPr>
        <w:t>Bring technical learning standards to Shell Canada</w:t>
      </w:r>
    </w:p>
    <w:p w:rsidR="00EA09D0" w:rsidRDefault="00EA09D0">
      <w:pPr>
        <w:pStyle w:val="BodyTextIndent3"/>
        <w:ind w:left="0"/>
        <w:rPr>
          <w:rFonts w:ascii="Times New Roman" w:hAnsi="Times New Roman"/>
        </w:rPr>
      </w:pPr>
      <w:r>
        <w:rPr>
          <w:rFonts w:ascii="Times New Roman" w:hAnsi="Times New Roman"/>
          <w:color w:val="000000"/>
          <w:sz w:val="20"/>
        </w:rPr>
        <w:t>Implement the Shell Open University in EP Americas</w:t>
      </w:r>
    </w:p>
    <w:p w:rsidR="00EA09D0" w:rsidRDefault="00EA09D0">
      <w:pPr>
        <w:pStyle w:val="BodyTextIndent3"/>
        <w:ind w:left="0"/>
        <w:rPr>
          <w:rFonts w:ascii="Times New Roman" w:hAnsi="Times New Roman"/>
          <w:sz w:val="20"/>
        </w:rPr>
      </w:pPr>
    </w:p>
    <w:p w:rsidR="00EA09D0" w:rsidRDefault="00EA09D0">
      <w:pPr>
        <w:tabs>
          <w:tab w:val="left" w:pos="5670"/>
        </w:tabs>
        <w:rPr>
          <w:rFonts w:ascii="Times New Roman" w:hAnsi="Times New Roman"/>
          <w:sz w:val="16"/>
        </w:rPr>
      </w:pPr>
    </w:p>
    <w:p w:rsidR="00FC4F9F" w:rsidRDefault="00FC4F9F" w:rsidP="00FC4F9F">
      <w:pPr>
        <w:pStyle w:val="CompanyName"/>
        <w:spacing w:before="0" w:line="240" w:lineRule="auto"/>
        <w:ind w:left="0" w:right="0"/>
        <w:jc w:val="center"/>
        <w:rPr>
          <w:rFonts w:ascii="Palatino" w:hAnsi="Palatino"/>
          <w:sz w:val="36"/>
        </w:rPr>
      </w:pPr>
      <w:r>
        <w:rPr>
          <w:rFonts w:ascii="Palatino" w:hAnsi="Palatino"/>
          <w:sz w:val="40"/>
        </w:rPr>
        <w:lastRenderedPageBreak/>
        <w:t>P</w:t>
      </w:r>
      <w:r>
        <w:rPr>
          <w:rFonts w:ascii="Palatino" w:hAnsi="Palatino"/>
          <w:sz w:val="36"/>
        </w:rPr>
        <w:t xml:space="preserve">ETER K. </w:t>
      </w:r>
      <w:r>
        <w:rPr>
          <w:rFonts w:ascii="Palatino" w:hAnsi="Palatino"/>
          <w:sz w:val="40"/>
        </w:rPr>
        <w:t>V</w:t>
      </w:r>
      <w:r>
        <w:rPr>
          <w:rFonts w:ascii="Palatino" w:hAnsi="Palatino"/>
          <w:sz w:val="36"/>
        </w:rPr>
        <w:t>ALLES</w:t>
      </w:r>
    </w:p>
    <w:p w:rsidR="00FC4F9F" w:rsidRDefault="00FC4F9F" w:rsidP="00FC4F9F">
      <w:pPr>
        <w:pStyle w:val="CompanyName"/>
        <w:spacing w:before="0" w:line="240" w:lineRule="auto"/>
        <w:ind w:left="0" w:right="0"/>
        <w:jc w:val="center"/>
        <w:rPr>
          <w:rFonts w:ascii="Times New Roman" w:hAnsi="Times New Roman"/>
          <w:b w:val="0"/>
          <w:sz w:val="24"/>
        </w:rPr>
      </w:pPr>
      <w:r>
        <w:rPr>
          <w:rFonts w:ascii="Times New Roman" w:hAnsi="Times New Roman"/>
          <w:b w:val="0"/>
          <w:sz w:val="24"/>
        </w:rPr>
        <w:t xml:space="preserve">3 </w:t>
      </w:r>
      <w:proofErr w:type="spellStart"/>
      <w:r>
        <w:rPr>
          <w:rFonts w:ascii="Times New Roman" w:hAnsi="Times New Roman"/>
          <w:b w:val="0"/>
          <w:sz w:val="24"/>
        </w:rPr>
        <w:t>Broadweather</w:t>
      </w:r>
      <w:proofErr w:type="spellEnd"/>
      <w:r>
        <w:rPr>
          <w:rFonts w:ascii="Times New Roman" w:hAnsi="Times New Roman"/>
          <w:b w:val="0"/>
          <w:sz w:val="24"/>
        </w:rPr>
        <w:t xml:space="preserve"> Place </w:t>
      </w:r>
      <w:r>
        <w:rPr>
          <w:rFonts w:ascii="Times New Roman" w:hAnsi="Times New Roman"/>
          <w:b w:val="0"/>
          <w:sz w:val="24"/>
        </w:rPr>
        <w:sym w:font="ZapfDingbats" w:char="F06E"/>
      </w:r>
      <w:r>
        <w:rPr>
          <w:rFonts w:ascii="Times New Roman" w:hAnsi="Times New Roman"/>
          <w:b w:val="0"/>
          <w:sz w:val="24"/>
        </w:rPr>
        <w:t xml:space="preserve"> </w:t>
      </w:r>
      <w:proofErr w:type="gramStart"/>
      <w:r>
        <w:rPr>
          <w:rFonts w:ascii="Times New Roman" w:hAnsi="Times New Roman"/>
          <w:b w:val="0"/>
          <w:sz w:val="24"/>
        </w:rPr>
        <w:t>The</w:t>
      </w:r>
      <w:proofErr w:type="gramEnd"/>
      <w:r>
        <w:rPr>
          <w:rFonts w:ascii="Times New Roman" w:hAnsi="Times New Roman"/>
          <w:b w:val="0"/>
          <w:sz w:val="24"/>
        </w:rPr>
        <w:t xml:space="preserve"> Woodlands, Texas 77382</w:t>
      </w:r>
    </w:p>
    <w:p w:rsidR="00FC4F9F" w:rsidRDefault="00FC4F9F" w:rsidP="00FC4F9F">
      <w:pPr>
        <w:pStyle w:val="BodyTextIndent3"/>
        <w:ind w:left="0"/>
        <w:jc w:val="center"/>
        <w:rPr>
          <w:bCs/>
          <w:sz w:val="20"/>
          <w:lang w:val="de-DE"/>
        </w:rPr>
      </w:pPr>
      <w:r>
        <w:rPr>
          <w:rFonts w:ascii="Times New Roman" w:hAnsi="Times New Roman"/>
          <w:bCs/>
          <w:sz w:val="24"/>
          <w:lang w:val="de-DE"/>
        </w:rPr>
        <w:t>281-465-9769</w:t>
      </w:r>
    </w:p>
    <w:p w:rsidR="00FC4F9F" w:rsidRDefault="00FC4F9F" w:rsidP="00FC4F9F">
      <w:pPr>
        <w:pStyle w:val="BodyTextIndent3"/>
        <w:ind w:left="0"/>
        <w:rPr>
          <w:rFonts w:ascii="Times New Roman" w:hAnsi="Times New Roman"/>
          <w:sz w:val="16"/>
        </w:rPr>
      </w:pPr>
      <w:r>
        <w:rPr>
          <w:b/>
          <w:bCs/>
          <w:sz w:val="36"/>
        </w:rPr>
        <w:t>—————————————————————————</w:t>
      </w:r>
      <w:r>
        <w:rPr>
          <w:rFonts w:cs="Arial"/>
          <w:b/>
          <w:bCs/>
          <w:sz w:val="36"/>
        </w:rPr>
        <w:t>—</w:t>
      </w:r>
      <w:r>
        <w:rPr>
          <w:b/>
          <w:bCs/>
          <w:sz w:val="36"/>
        </w:rPr>
        <w:t>—</w:t>
      </w:r>
    </w:p>
    <w:p w:rsidR="00EA09D0" w:rsidRDefault="00EA09D0">
      <w:pPr>
        <w:rPr>
          <w:rFonts w:ascii="Times New Roman" w:hAnsi="Times New Roman"/>
        </w:rPr>
      </w:pPr>
      <w:r>
        <w:rPr>
          <w:rFonts w:ascii="Times New Roman" w:hAnsi="Times New Roman"/>
          <w:sz w:val="20"/>
        </w:rPr>
        <w:t>SHELL INTERNATIONAL EXPLORATION AND PRODUCTION</w:t>
      </w:r>
      <w:r>
        <w:rPr>
          <w:rFonts w:ascii="Times New Roman" w:hAnsi="Times New Roman"/>
          <w:b/>
          <w:bCs/>
          <w:sz w:val="20"/>
        </w:rPr>
        <w:t xml:space="preserve"> </w:t>
      </w:r>
      <w:r>
        <w:rPr>
          <w:rFonts w:ascii="Times New Roman" w:hAnsi="Times New Roman"/>
          <w:b/>
          <w:bCs/>
        </w:rPr>
        <w:t xml:space="preserve">- </w:t>
      </w:r>
      <w:r>
        <w:rPr>
          <w:rFonts w:ascii="Times New Roman" w:hAnsi="Times New Roman"/>
          <w:i/>
          <w:iCs/>
          <w:sz w:val="18"/>
        </w:rPr>
        <w:t xml:space="preserve">The Hague, </w:t>
      </w:r>
      <w:r w:rsidR="009031ED">
        <w:rPr>
          <w:rFonts w:ascii="Times New Roman" w:hAnsi="Times New Roman"/>
          <w:i/>
          <w:iCs/>
          <w:sz w:val="18"/>
        </w:rPr>
        <w:t>NL – Houston, TX   2005 –2007</w:t>
      </w:r>
      <w:r>
        <w:rPr>
          <w:rFonts w:ascii="Times New Roman" w:hAnsi="Times New Roman"/>
          <w:i/>
          <w:iCs/>
          <w:sz w:val="18"/>
        </w:rPr>
        <w:t xml:space="preserve">  </w:t>
      </w:r>
      <w:r>
        <w:rPr>
          <w:rFonts w:ascii="Times New Roman" w:hAnsi="Times New Roman"/>
          <w:b/>
          <w:bCs/>
          <w:i/>
          <w:iCs/>
        </w:rPr>
        <w:t>Learning and Development Manager - Global Businesses</w:t>
      </w:r>
    </w:p>
    <w:p w:rsidR="00EA09D0" w:rsidRDefault="00EA09D0">
      <w:pPr>
        <w:pStyle w:val="Heading3"/>
        <w:ind w:left="0"/>
        <w:rPr>
          <w:rFonts w:ascii="Times New Roman" w:hAnsi="Times New Roman"/>
          <w:i w:val="0"/>
          <w:iCs w:val="0"/>
          <w:sz w:val="16"/>
          <w:u w:val="none"/>
        </w:rPr>
      </w:pPr>
    </w:p>
    <w:p w:rsidR="00EA09D0" w:rsidRDefault="00EA09D0">
      <w:pPr>
        <w:pStyle w:val="BodyTextIndent3"/>
        <w:ind w:left="0"/>
        <w:rPr>
          <w:rFonts w:ascii="Times New Roman" w:hAnsi="Times New Roman"/>
        </w:rPr>
      </w:pPr>
      <w:r>
        <w:rPr>
          <w:rFonts w:ascii="Times New Roman" w:hAnsi="Times New Roman"/>
          <w:sz w:val="20"/>
        </w:rPr>
        <w:t xml:space="preserve">Primary roles: Create and foster a continuous learning orientation and culture within the businesses.   Develop and implement learning strategies which deliver improved business performance.   Be a passionate champion of the EP Learning Strategy in EP Global Businesses and develop an aligned and integrated L&amp;D strategy to support the needs of EP Global Businesses.   Responsible for working with others to develop, propose and secure approval of the EP Global Businesses Learning Budget according to Global Process specifications.   </w:t>
      </w:r>
      <w:proofErr w:type="gramStart"/>
      <w:r>
        <w:rPr>
          <w:rFonts w:ascii="Times New Roman" w:hAnsi="Times New Roman"/>
          <w:sz w:val="20"/>
        </w:rPr>
        <w:t>Focal point to ensure development and implementation of a consistent and operationally-oriented New Professional development program across EP Global Businesses.</w:t>
      </w:r>
      <w:proofErr w:type="gramEnd"/>
      <w:r>
        <w:rPr>
          <w:rFonts w:ascii="Times New Roman" w:hAnsi="Times New Roman"/>
          <w:sz w:val="20"/>
        </w:rPr>
        <w:t xml:space="preserve">   Ensure existing leadership development programs are deployed, supported and monitored.   Evaluate and recommend programs for first time/new leaders and supervisors.   Implement EP Exec and GB CEOs recommendations for programs and processes to address Enterprise First behaviors: Leadership, Accountability, </w:t>
      </w:r>
      <w:proofErr w:type="gramStart"/>
      <w:r>
        <w:rPr>
          <w:rFonts w:ascii="Times New Roman" w:hAnsi="Times New Roman"/>
          <w:sz w:val="20"/>
        </w:rPr>
        <w:t>Teamwork</w:t>
      </w:r>
      <w:proofErr w:type="gramEnd"/>
      <w:r>
        <w:rPr>
          <w:rFonts w:ascii="Times New Roman" w:hAnsi="Times New Roman"/>
          <w:sz w:val="20"/>
        </w:rPr>
        <w:t xml:space="preserve">.   Liaise with EP Americas to establish, fund and guide the America's Hub programs.   </w:t>
      </w:r>
      <w:proofErr w:type="gramStart"/>
      <w:r>
        <w:rPr>
          <w:rFonts w:ascii="Times New Roman" w:hAnsi="Times New Roman"/>
          <w:sz w:val="20"/>
        </w:rPr>
        <w:t>Process owner for mentoring and coaching programs</w:t>
      </w:r>
      <w:r w:rsidR="009031ED">
        <w:rPr>
          <w:rFonts w:ascii="Times New Roman" w:hAnsi="Times New Roman"/>
          <w:sz w:val="20"/>
        </w:rPr>
        <w:t>.</w:t>
      </w:r>
      <w:proofErr w:type="gramEnd"/>
      <w:r>
        <w:rPr>
          <w:rFonts w:ascii="Times New Roman" w:hAnsi="Times New Roman"/>
          <w:sz w:val="20"/>
        </w:rPr>
        <w:br/>
        <w:t>Provide advice to management and staff on the full range of L&amp;D tools and programs</w:t>
      </w:r>
      <w:r w:rsidR="009031ED">
        <w:rPr>
          <w:rFonts w:ascii="Times New Roman" w:hAnsi="Times New Roman"/>
          <w:sz w:val="20"/>
        </w:rPr>
        <w:t>.</w:t>
      </w:r>
    </w:p>
    <w:p w:rsidR="00EA09D0" w:rsidRDefault="00EA09D0">
      <w:pPr>
        <w:pStyle w:val="BodyTextIndent3"/>
        <w:numPr>
          <w:ilvl w:val="0"/>
          <w:numId w:val="19"/>
        </w:numPr>
        <w:ind w:left="0" w:firstLine="0"/>
        <w:rPr>
          <w:rFonts w:ascii="Times New Roman" w:hAnsi="Times New Roman"/>
          <w:sz w:val="20"/>
        </w:rPr>
      </w:pPr>
      <w:r>
        <w:rPr>
          <w:rFonts w:ascii="Times New Roman" w:hAnsi="Times New Roman"/>
          <w:sz w:val="20"/>
        </w:rPr>
        <w:t>Designed Onboarding Framework for New Technical Professionals-DEVELOP</w:t>
      </w:r>
    </w:p>
    <w:p w:rsidR="00EA09D0" w:rsidRDefault="00EA09D0">
      <w:pPr>
        <w:pStyle w:val="BodyTextIndent3"/>
        <w:numPr>
          <w:ilvl w:val="0"/>
          <w:numId w:val="19"/>
        </w:numPr>
        <w:ind w:left="0" w:firstLine="0"/>
        <w:rPr>
          <w:rFonts w:ascii="Times New Roman" w:hAnsi="Times New Roman"/>
          <w:sz w:val="20"/>
        </w:rPr>
      </w:pPr>
      <w:r>
        <w:rPr>
          <w:rFonts w:ascii="Times New Roman" w:hAnsi="Times New Roman"/>
          <w:sz w:val="20"/>
        </w:rPr>
        <w:t>Designed and Implemented Experienced Hire Affiliation Process</w:t>
      </w:r>
    </w:p>
    <w:p w:rsidR="00EA09D0" w:rsidRDefault="00EA09D0">
      <w:pPr>
        <w:pStyle w:val="BodyTextIndent3"/>
        <w:numPr>
          <w:ilvl w:val="0"/>
          <w:numId w:val="19"/>
        </w:numPr>
        <w:ind w:left="0" w:firstLine="0"/>
        <w:rPr>
          <w:rFonts w:ascii="Times New Roman" w:hAnsi="Times New Roman"/>
          <w:sz w:val="20"/>
        </w:rPr>
      </w:pPr>
      <w:r>
        <w:rPr>
          <w:rFonts w:ascii="Times New Roman" w:hAnsi="Times New Roman"/>
          <w:sz w:val="20"/>
        </w:rPr>
        <w:t>Implemented 2-day Onboarding for all newcomers to SIEP</w:t>
      </w:r>
    </w:p>
    <w:p w:rsidR="009031ED" w:rsidRDefault="00EA09D0" w:rsidP="009031ED">
      <w:pPr>
        <w:pStyle w:val="BodyTextIndent3"/>
        <w:numPr>
          <w:ilvl w:val="0"/>
          <w:numId w:val="19"/>
        </w:numPr>
        <w:ind w:left="0" w:firstLine="0"/>
        <w:rPr>
          <w:rFonts w:ascii="Times New Roman" w:hAnsi="Times New Roman"/>
          <w:sz w:val="20"/>
        </w:rPr>
      </w:pPr>
      <w:r>
        <w:rPr>
          <w:rFonts w:ascii="Times New Roman" w:hAnsi="Times New Roman"/>
          <w:sz w:val="20"/>
        </w:rPr>
        <w:t>Received recognition for delivery-orientation with promotion November 2006</w:t>
      </w:r>
    </w:p>
    <w:p w:rsidR="009031ED" w:rsidRDefault="009031ED" w:rsidP="009031ED">
      <w:pPr>
        <w:pStyle w:val="BodyTextIndent3"/>
        <w:numPr>
          <w:ilvl w:val="0"/>
          <w:numId w:val="19"/>
        </w:numPr>
        <w:ind w:left="0" w:firstLine="0"/>
        <w:rPr>
          <w:rFonts w:ascii="Times New Roman" w:hAnsi="Times New Roman"/>
          <w:sz w:val="20"/>
        </w:rPr>
      </w:pPr>
      <w:r>
        <w:rPr>
          <w:rFonts w:ascii="Times New Roman" w:hAnsi="Times New Roman"/>
          <w:sz w:val="20"/>
        </w:rPr>
        <w:t>Coached and Mentored High Potential Staff and Senior Leaders</w:t>
      </w:r>
    </w:p>
    <w:p w:rsidR="009031ED" w:rsidRPr="009031ED" w:rsidRDefault="009031ED" w:rsidP="009031ED">
      <w:pPr>
        <w:pStyle w:val="BodyTextIndent3"/>
        <w:numPr>
          <w:ilvl w:val="0"/>
          <w:numId w:val="19"/>
        </w:numPr>
        <w:ind w:left="0" w:firstLine="0"/>
        <w:rPr>
          <w:rFonts w:ascii="Times New Roman" w:hAnsi="Times New Roman"/>
          <w:sz w:val="20"/>
        </w:rPr>
      </w:pPr>
      <w:r>
        <w:rPr>
          <w:rFonts w:ascii="Times New Roman" w:hAnsi="Times New Roman"/>
          <w:sz w:val="20"/>
        </w:rPr>
        <w:t xml:space="preserve">Led Mentoring </w:t>
      </w:r>
      <w:proofErr w:type="spellStart"/>
      <w:r>
        <w:rPr>
          <w:rFonts w:ascii="Times New Roman" w:hAnsi="Times New Roman"/>
          <w:sz w:val="20"/>
        </w:rPr>
        <w:t>Programme</w:t>
      </w:r>
      <w:proofErr w:type="spellEnd"/>
      <w:r>
        <w:rPr>
          <w:rFonts w:ascii="Times New Roman" w:hAnsi="Times New Roman"/>
          <w:sz w:val="20"/>
        </w:rPr>
        <w:t xml:space="preserve"> for New Technical Professionals</w:t>
      </w:r>
    </w:p>
    <w:p w:rsidR="00EA09D0" w:rsidRDefault="00EA09D0">
      <w:pPr>
        <w:pStyle w:val="BodyTextIndent3"/>
        <w:numPr>
          <w:ilvl w:val="0"/>
          <w:numId w:val="19"/>
        </w:numPr>
        <w:ind w:left="0" w:firstLine="0"/>
        <w:rPr>
          <w:rFonts w:ascii="Times New Roman" w:hAnsi="Times New Roman"/>
          <w:sz w:val="20"/>
        </w:rPr>
      </w:pPr>
      <w:r>
        <w:rPr>
          <w:rFonts w:ascii="Times New Roman" w:hAnsi="Times New Roman"/>
          <w:sz w:val="20"/>
        </w:rPr>
        <w:t>Managed $3.5 million usd per annum budget for Leadership Development &amp; Executive Coaching</w:t>
      </w:r>
    </w:p>
    <w:p w:rsidR="00EA09D0" w:rsidRDefault="00EA09D0">
      <w:pPr>
        <w:pStyle w:val="BodyTextIndent3"/>
        <w:numPr>
          <w:ilvl w:val="0"/>
          <w:numId w:val="19"/>
        </w:numPr>
        <w:ind w:left="0" w:firstLine="0"/>
        <w:rPr>
          <w:rFonts w:ascii="Times New Roman" w:hAnsi="Times New Roman"/>
          <w:sz w:val="20"/>
        </w:rPr>
      </w:pPr>
      <w:r>
        <w:rPr>
          <w:rFonts w:ascii="Times New Roman" w:hAnsi="Times New Roman"/>
          <w:sz w:val="20"/>
        </w:rPr>
        <w:t>Assessed Capabilities using Competency Based Development to create 2 year L&amp;D budget and Learning Plan</w:t>
      </w:r>
    </w:p>
    <w:p w:rsidR="00EA09D0" w:rsidRDefault="00EA09D0">
      <w:pPr>
        <w:pStyle w:val="BodyTextIndent3"/>
        <w:numPr>
          <w:ilvl w:val="0"/>
          <w:numId w:val="19"/>
        </w:numPr>
        <w:ind w:left="0" w:firstLine="0"/>
        <w:rPr>
          <w:rFonts w:ascii="Times New Roman" w:hAnsi="Times New Roman"/>
          <w:sz w:val="20"/>
        </w:rPr>
      </w:pPr>
      <w:r>
        <w:rPr>
          <w:rFonts w:ascii="Times New Roman" w:hAnsi="Times New Roman"/>
          <w:sz w:val="20"/>
        </w:rPr>
        <w:t>Project-managed Workplace Learning intervention with Global Projects organization</w:t>
      </w:r>
    </w:p>
    <w:p w:rsidR="00EA09D0" w:rsidRDefault="00EA09D0">
      <w:pPr>
        <w:pStyle w:val="BodyTextIndent3"/>
        <w:numPr>
          <w:ilvl w:val="0"/>
          <w:numId w:val="19"/>
        </w:numPr>
        <w:ind w:left="0" w:firstLine="0"/>
        <w:rPr>
          <w:rFonts w:ascii="Times New Roman" w:hAnsi="Times New Roman"/>
          <w:sz w:val="20"/>
          <w:u w:val="single"/>
        </w:rPr>
      </w:pPr>
      <w:r>
        <w:rPr>
          <w:rFonts w:ascii="Times New Roman" w:hAnsi="Times New Roman"/>
          <w:sz w:val="20"/>
        </w:rPr>
        <w:t>Introduced Workplace Learning, and coaching and mentoring to 1500 technical staff</w:t>
      </w:r>
    </w:p>
    <w:p w:rsidR="00EA09D0" w:rsidRDefault="00EA09D0">
      <w:pPr>
        <w:pStyle w:val="BodyTextIndent3"/>
        <w:numPr>
          <w:ilvl w:val="0"/>
          <w:numId w:val="19"/>
        </w:numPr>
        <w:ind w:left="0" w:firstLine="0"/>
        <w:rPr>
          <w:rFonts w:ascii="Times New Roman" w:hAnsi="Times New Roman"/>
          <w:sz w:val="20"/>
          <w:u w:val="single"/>
        </w:rPr>
      </w:pPr>
      <w:r>
        <w:rPr>
          <w:rFonts w:ascii="Times New Roman" w:hAnsi="Times New Roman"/>
          <w:sz w:val="20"/>
        </w:rPr>
        <w:t xml:space="preserve">Managed senior talent diagnostic for top 50 leaders in Shell International </w:t>
      </w:r>
    </w:p>
    <w:p w:rsidR="00EA09D0" w:rsidRDefault="00EA09D0">
      <w:pPr>
        <w:pStyle w:val="BodyTextIndent3"/>
        <w:numPr>
          <w:ilvl w:val="0"/>
          <w:numId w:val="19"/>
        </w:numPr>
        <w:ind w:left="0" w:firstLine="0"/>
        <w:rPr>
          <w:rFonts w:ascii="Times New Roman" w:hAnsi="Times New Roman"/>
          <w:sz w:val="20"/>
          <w:u w:val="single"/>
        </w:rPr>
      </w:pPr>
      <w:r>
        <w:rPr>
          <w:rFonts w:ascii="Times New Roman" w:hAnsi="Times New Roman"/>
          <w:sz w:val="20"/>
        </w:rPr>
        <w:t>Delivered Global technical course portfolio to the Americas Region</w:t>
      </w:r>
    </w:p>
    <w:p w:rsidR="00EA09D0" w:rsidRDefault="00EA09D0">
      <w:pPr>
        <w:pStyle w:val="BodyTextIndent3"/>
        <w:numPr>
          <w:ilvl w:val="0"/>
          <w:numId w:val="19"/>
        </w:numPr>
        <w:ind w:left="0" w:firstLine="0"/>
        <w:rPr>
          <w:rFonts w:ascii="Times New Roman" w:hAnsi="Times New Roman"/>
          <w:sz w:val="20"/>
          <w:u w:val="single"/>
        </w:rPr>
      </w:pPr>
      <w:r>
        <w:rPr>
          <w:rFonts w:ascii="Times New Roman" w:hAnsi="Times New Roman"/>
          <w:sz w:val="20"/>
        </w:rPr>
        <w:t>Delivered Learning Fair to 1200 Technical professionals – February 2007</w:t>
      </w:r>
    </w:p>
    <w:p w:rsidR="00EA09D0" w:rsidRDefault="00EA09D0">
      <w:pPr>
        <w:pStyle w:val="BodyTextIndent3"/>
        <w:numPr>
          <w:ilvl w:val="0"/>
          <w:numId w:val="19"/>
        </w:numPr>
        <w:ind w:left="0" w:firstLine="0"/>
        <w:rPr>
          <w:rFonts w:ascii="Times New Roman" w:hAnsi="Times New Roman"/>
        </w:rPr>
      </w:pPr>
      <w:r>
        <w:rPr>
          <w:rFonts w:ascii="Times New Roman" w:hAnsi="Times New Roman"/>
          <w:sz w:val="20"/>
        </w:rPr>
        <w:t>Drove redesign of core technical program – EP00, Shell’s premier foundation course</w:t>
      </w:r>
    </w:p>
    <w:p w:rsidR="00EA09D0" w:rsidRDefault="00EA09D0">
      <w:pPr>
        <w:pStyle w:val="BodyTextIndent3"/>
        <w:ind w:left="0"/>
        <w:rPr>
          <w:rFonts w:ascii="Times New Roman" w:hAnsi="Times New Roman"/>
          <w:sz w:val="16"/>
        </w:rPr>
      </w:pPr>
    </w:p>
    <w:p w:rsidR="00FC4F9F" w:rsidRDefault="00FC4F9F">
      <w:pPr>
        <w:pStyle w:val="BodyTextIndent3"/>
        <w:ind w:left="0"/>
        <w:rPr>
          <w:rFonts w:ascii="Times New Roman" w:hAnsi="Times New Roman"/>
          <w:sz w:val="16"/>
        </w:rPr>
      </w:pPr>
    </w:p>
    <w:p w:rsidR="00EA09D0" w:rsidRDefault="00EA09D0">
      <w:pPr>
        <w:pStyle w:val="BodyTextIndent3"/>
        <w:tabs>
          <w:tab w:val="left" w:pos="9450"/>
        </w:tabs>
        <w:ind w:left="0" w:right="18"/>
        <w:rPr>
          <w:rFonts w:ascii="Times New Roman" w:hAnsi="Times New Roman"/>
          <w:i/>
          <w:iCs/>
          <w:sz w:val="18"/>
        </w:rPr>
      </w:pPr>
      <w:r>
        <w:rPr>
          <w:rFonts w:ascii="Times New Roman" w:hAnsi="Times New Roman"/>
          <w:sz w:val="20"/>
        </w:rPr>
        <w:t>SHELL INTERNATIONAL EXPLORATION AND PRODUCTION B.V.</w:t>
      </w:r>
      <w:r>
        <w:rPr>
          <w:rFonts w:ascii="Times New Roman" w:hAnsi="Times New Roman"/>
          <w:b/>
          <w:bCs/>
        </w:rPr>
        <w:t xml:space="preserve"> - </w:t>
      </w:r>
      <w:r>
        <w:rPr>
          <w:rFonts w:ascii="Times New Roman" w:hAnsi="Times New Roman"/>
          <w:i/>
          <w:iCs/>
          <w:sz w:val="18"/>
        </w:rPr>
        <w:t xml:space="preserve">The Hague, NL </w:t>
      </w:r>
      <w:r w:rsidR="009031ED">
        <w:rPr>
          <w:rFonts w:ascii="Times New Roman" w:hAnsi="Times New Roman"/>
          <w:i/>
          <w:iCs/>
          <w:sz w:val="18"/>
        </w:rPr>
        <w:t xml:space="preserve">                       2001–2005</w:t>
      </w:r>
      <w:r>
        <w:rPr>
          <w:rFonts w:ascii="Times New Roman" w:hAnsi="Times New Roman"/>
          <w:i/>
          <w:iCs/>
          <w:sz w:val="18"/>
        </w:rPr>
        <w:t xml:space="preserve"> </w:t>
      </w:r>
    </w:p>
    <w:p w:rsidR="00EA09D0" w:rsidRDefault="00EA09D0">
      <w:pPr>
        <w:tabs>
          <w:tab w:val="left" w:pos="9360"/>
        </w:tabs>
        <w:ind w:right="18"/>
        <w:rPr>
          <w:rFonts w:ascii="Times New Roman" w:hAnsi="Times New Roman"/>
          <w:b/>
          <w:bCs/>
          <w:i/>
          <w:iCs/>
        </w:rPr>
      </w:pPr>
      <w:r>
        <w:rPr>
          <w:rFonts w:ascii="Times New Roman" w:hAnsi="Times New Roman"/>
          <w:b/>
          <w:bCs/>
          <w:i/>
          <w:iCs/>
        </w:rPr>
        <w:t>Organizational Learning Consultant –Collaboration Manager – Europe</w:t>
      </w:r>
    </w:p>
    <w:p w:rsidR="00EA09D0" w:rsidRDefault="00EA09D0">
      <w:pPr>
        <w:pStyle w:val="BodyTextIndent3"/>
        <w:tabs>
          <w:tab w:val="left" w:pos="9360"/>
        </w:tabs>
        <w:ind w:left="0" w:right="18"/>
        <w:rPr>
          <w:rFonts w:ascii="Times New Roman" w:hAnsi="Times New Roman"/>
          <w:sz w:val="16"/>
        </w:rPr>
      </w:pPr>
    </w:p>
    <w:p w:rsidR="00EA09D0" w:rsidRDefault="00EA09D0">
      <w:pPr>
        <w:pStyle w:val="BodyTextIndent3"/>
        <w:tabs>
          <w:tab w:val="left" w:pos="9360"/>
        </w:tabs>
        <w:ind w:left="0" w:right="18"/>
        <w:rPr>
          <w:rFonts w:ascii="Times New Roman" w:hAnsi="Times New Roman"/>
        </w:rPr>
      </w:pPr>
      <w:r>
        <w:rPr>
          <w:rFonts w:ascii="Times New Roman" w:hAnsi="Times New Roman"/>
          <w:sz w:val="20"/>
        </w:rPr>
        <w:t>Create and maintain a Virtual Working Center of Excellence for Northwest Europe utilizing a mix of team, technology and virtual working best practices, project manage a mix of virtual working interventions at the individual, team, and business unit level, share best practices with other regions in EP, design and implement formal and informal learning interventions with business impact, operationalize the T3 Program for 5,000 employees, establish and grow Technical and Operationally Excellent global collaborative communities be the Knowledge Management focal point for Subsurface Knowledge Sharing Network and Production Global Community</w:t>
      </w:r>
    </w:p>
    <w:p w:rsidR="00EA09D0" w:rsidRDefault="00EA09D0">
      <w:pPr>
        <w:pStyle w:val="BodyTextIndent3"/>
        <w:numPr>
          <w:ilvl w:val="0"/>
          <w:numId w:val="29"/>
        </w:numPr>
        <w:tabs>
          <w:tab w:val="left" w:pos="9360"/>
        </w:tabs>
        <w:ind w:right="18"/>
        <w:rPr>
          <w:rFonts w:ascii="Times New Roman" w:hAnsi="Times New Roman"/>
          <w:sz w:val="20"/>
        </w:rPr>
      </w:pPr>
      <w:r>
        <w:rPr>
          <w:rFonts w:ascii="Times New Roman" w:hAnsi="Times New Roman"/>
          <w:sz w:val="20"/>
        </w:rPr>
        <w:t>Created a Collaboration and Virtual Working Center of Excellence in Shell Exploration &amp; Production</w:t>
      </w:r>
    </w:p>
    <w:p w:rsidR="00EA09D0" w:rsidRDefault="00EA09D0">
      <w:pPr>
        <w:pStyle w:val="BodyTextIndent3"/>
        <w:numPr>
          <w:ilvl w:val="0"/>
          <w:numId w:val="29"/>
        </w:numPr>
        <w:tabs>
          <w:tab w:val="left" w:pos="9360"/>
        </w:tabs>
        <w:ind w:right="18"/>
        <w:rPr>
          <w:rFonts w:ascii="Times New Roman" w:hAnsi="Times New Roman"/>
          <w:sz w:val="20"/>
        </w:rPr>
      </w:pPr>
      <w:r>
        <w:rPr>
          <w:rFonts w:ascii="Times New Roman" w:hAnsi="Times New Roman"/>
          <w:sz w:val="20"/>
        </w:rPr>
        <w:t>Implemented Collaboration and virtual working for two Shell companies in Northwest Europe: EP Europe and Shell Energy Europe utilizing leading edge re</w:t>
      </w:r>
      <w:r w:rsidR="00FC4F9F">
        <w:rPr>
          <w:rFonts w:ascii="Times New Roman" w:hAnsi="Times New Roman"/>
          <w:sz w:val="20"/>
        </w:rPr>
        <w:t>search and with business impact</w:t>
      </w:r>
    </w:p>
    <w:p w:rsidR="00EA09D0" w:rsidRDefault="00EA09D0">
      <w:pPr>
        <w:pStyle w:val="BodyTextIndent3"/>
        <w:numPr>
          <w:ilvl w:val="0"/>
          <w:numId w:val="29"/>
        </w:numPr>
        <w:tabs>
          <w:tab w:val="left" w:pos="9360"/>
        </w:tabs>
        <w:ind w:right="18"/>
        <w:rPr>
          <w:rFonts w:ascii="Times New Roman" w:hAnsi="Times New Roman"/>
          <w:sz w:val="20"/>
        </w:rPr>
      </w:pPr>
      <w:r>
        <w:rPr>
          <w:rFonts w:ascii="Times New Roman" w:hAnsi="Times New Roman"/>
          <w:sz w:val="20"/>
        </w:rPr>
        <w:t>Developed a new global standard for virtual working, including formal and informal learning elements</w:t>
      </w:r>
    </w:p>
    <w:p w:rsidR="00EA09D0" w:rsidRPr="00FC4F9F" w:rsidRDefault="00EA09D0">
      <w:pPr>
        <w:pStyle w:val="BodyTextIndent3"/>
        <w:numPr>
          <w:ilvl w:val="0"/>
          <w:numId w:val="29"/>
        </w:numPr>
        <w:tabs>
          <w:tab w:val="left" w:pos="9360"/>
        </w:tabs>
        <w:ind w:right="18"/>
        <w:rPr>
          <w:rFonts w:ascii="Times New Roman" w:hAnsi="Times New Roman"/>
          <w:bCs/>
        </w:rPr>
      </w:pPr>
      <w:r>
        <w:rPr>
          <w:rFonts w:ascii="Times New Roman" w:hAnsi="Times New Roman"/>
          <w:sz w:val="20"/>
        </w:rPr>
        <w:t>Successfully launched 3 Technical and Operational Global Communities of Practice</w:t>
      </w:r>
    </w:p>
    <w:p w:rsidR="00FC4F9F" w:rsidRDefault="00FC4F9F">
      <w:pPr>
        <w:pStyle w:val="BodyTextIndent3"/>
        <w:numPr>
          <w:ilvl w:val="0"/>
          <w:numId w:val="29"/>
        </w:numPr>
        <w:tabs>
          <w:tab w:val="left" w:pos="9360"/>
        </w:tabs>
        <w:ind w:right="18"/>
        <w:rPr>
          <w:rFonts w:ascii="Times New Roman" w:hAnsi="Times New Roman"/>
          <w:bCs/>
        </w:rPr>
      </w:pPr>
      <w:r>
        <w:rPr>
          <w:rFonts w:ascii="Times New Roman" w:hAnsi="Times New Roman"/>
          <w:sz w:val="20"/>
        </w:rPr>
        <w:t>Maintain Mentorship of  3 – 5 staff  throughout year</w:t>
      </w:r>
    </w:p>
    <w:p w:rsidR="00EA09D0" w:rsidRDefault="00EA09D0">
      <w:pPr>
        <w:pStyle w:val="BodyTextIndent3"/>
        <w:numPr>
          <w:ilvl w:val="0"/>
          <w:numId w:val="29"/>
        </w:numPr>
        <w:tabs>
          <w:tab w:val="left" w:pos="9360"/>
        </w:tabs>
        <w:ind w:right="18"/>
        <w:rPr>
          <w:rFonts w:ascii="Times New Roman" w:hAnsi="Times New Roman"/>
          <w:bCs/>
        </w:rPr>
      </w:pPr>
      <w:r>
        <w:rPr>
          <w:rFonts w:ascii="Times New Roman" w:hAnsi="Times New Roman"/>
          <w:sz w:val="20"/>
        </w:rPr>
        <w:t>Provided Instructional Design for Transition workshops in Exploration Europe. Delivered the interventions</w:t>
      </w:r>
    </w:p>
    <w:p w:rsidR="00EA09D0" w:rsidRDefault="00EA09D0">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pPr>
        <w:pStyle w:val="BodyTextIndent3"/>
        <w:tabs>
          <w:tab w:val="left" w:pos="9360"/>
        </w:tabs>
        <w:ind w:left="0" w:right="18"/>
        <w:rPr>
          <w:rFonts w:ascii="Times New Roman" w:hAnsi="Times New Roman"/>
          <w:bCs/>
        </w:rPr>
      </w:pPr>
    </w:p>
    <w:p w:rsidR="00FC4F9F" w:rsidRDefault="00FC4F9F" w:rsidP="00FC4F9F">
      <w:pPr>
        <w:pStyle w:val="CompanyName"/>
        <w:spacing w:before="0" w:line="240" w:lineRule="auto"/>
        <w:ind w:left="0" w:right="0"/>
        <w:jc w:val="center"/>
        <w:rPr>
          <w:rFonts w:ascii="Palatino" w:hAnsi="Palatino"/>
          <w:sz w:val="36"/>
        </w:rPr>
      </w:pPr>
      <w:r>
        <w:rPr>
          <w:rFonts w:ascii="Palatino" w:hAnsi="Palatino"/>
          <w:sz w:val="40"/>
        </w:rPr>
        <w:lastRenderedPageBreak/>
        <w:t>P</w:t>
      </w:r>
      <w:r>
        <w:rPr>
          <w:rFonts w:ascii="Palatino" w:hAnsi="Palatino"/>
          <w:sz w:val="36"/>
        </w:rPr>
        <w:t xml:space="preserve">ETER K. </w:t>
      </w:r>
      <w:r>
        <w:rPr>
          <w:rFonts w:ascii="Palatino" w:hAnsi="Palatino"/>
          <w:sz w:val="40"/>
        </w:rPr>
        <w:t>V</w:t>
      </w:r>
      <w:r>
        <w:rPr>
          <w:rFonts w:ascii="Palatino" w:hAnsi="Palatino"/>
          <w:sz w:val="36"/>
        </w:rPr>
        <w:t>ALLES</w:t>
      </w:r>
    </w:p>
    <w:p w:rsidR="00FC4F9F" w:rsidRDefault="00FC4F9F" w:rsidP="00FC4F9F">
      <w:pPr>
        <w:pStyle w:val="CompanyName"/>
        <w:spacing w:before="0" w:line="240" w:lineRule="auto"/>
        <w:ind w:left="0" w:right="0"/>
        <w:jc w:val="center"/>
        <w:rPr>
          <w:rFonts w:ascii="Times New Roman" w:hAnsi="Times New Roman"/>
          <w:b w:val="0"/>
          <w:sz w:val="24"/>
        </w:rPr>
      </w:pPr>
      <w:r>
        <w:rPr>
          <w:rFonts w:ascii="Times New Roman" w:hAnsi="Times New Roman"/>
          <w:b w:val="0"/>
          <w:sz w:val="24"/>
        </w:rPr>
        <w:t xml:space="preserve">3 </w:t>
      </w:r>
      <w:proofErr w:type="spellStart"/>
      <w:r>
        <w:rPr>
          <w:rFonts w:ascii="Times New Roman" w:hAnsi="Times New Roman"/>
          <w:b w:val="0"/>
          <w:sz w:val="24"/>
        </w:rPr>
        <w:t>Broadweather</w:t>
      </w:r>
      <w:proofErr w:type="spellEnd"/>
      <w:r>
        <w:rPr>
          <w:rFonts w:ascii="Times New Roman" w:hAnsi="Times New Roman"/>
          <w:b w:val="0"/>
          <w:sz w:val="24"/>
        </w:rPr>
        <w:t xml:space="preserve"> Place </w:t>
      </w:r>
      <w:r>
        <w:rPr>
          <w:rFonts w:ascii="Times New Roman" w:hAnsi="Times New Roman"/>
          <w:b w:val="0"/>
          <w:sz w:val="24"/>
        </w:rPr>
        <w:sym w:font="ZapfDingbats" w:char="F06E"/>
      </w:r>
      <w:r>
        <w:rPr>
          <w:rFonts w:ascii="Times New Roman" w:hAnsi="Times New Roman"/>
          <w:b w:val="0"/>
          <w:sz w:val="24"/>
        </w:rPr>
        <w:t xml:space="preserve"> </w:t>
      </w:r>
      <w:proofErr w:type="gramStart"/>
      <w:r>
        <w:rPr>
          <w:rFonts w:ascii="Times New Roman" w:hAnsi="Times New Roman"/>
          <w:b w:val="0"/>
          <w:sz w:val="24"/>
        </w:rPr>
        <w:t>The</w:t>
      </w:r>
      <w:proofErr w:type="gramEnd"/>
      <w:r>
        <w:rPr>
          <w:rFonts w:ascii="Times New Roman" w:hAnsi="Times New Roman"/>
          <w:b w:val="0"/>
          <w:sz w:val="24"/>
        </w:rPr>
        <w:t xml:space="preserve"> Woodlands, Texas 77382</w:t>
      </w:r>
    </w:p>
    <w:p w:rsidR="00FC4F9F" w:rsidRDefault="00FC4F9F" w:rsidP="00FC4F9F">
      <w:pPr>
        <w:pStyle w:val="BodyTextIndent3"/>
        <w:ind w:left="0"/>
        <w:jc w:val="center"/>
        <w:rPr>
          <w:bCs/>
          <w:sz w:val="20"/>
          <w:lang w:val="de-DE"/>
        </w:rPr>
      </w:pPr>
      <w:r>
        <w:rPr>
          <w:rFonts w:ascii="Times New Roman" w:hAnsi="Times New Roman"/>
          <w:bCs/>
          <w:sz w:val="24"/>
          <w:lang w:val="de-DE"/>
        </w:rPr>
        <w:t>281-465-9769</w:t>
      </w:r>
    </w:p>
    <w:p w:rsidR="00FC4F9F" w:rsidRDefault="00FC4F9F" w:rsidP="00FC4F9F">
      <w:pPr>
        <w:pStyle w:val="BodyTextIndent3"/>
        <w:ind w:left="0"/>
        <w:rPr>
          <w:rFonts w:ascii="Times New Roman" w:hAnsi="Times New Roman"/>
          <w:sz w:val="16"/>
        </w:rPr>
      </w:pPr>
      <w:r>
        <w:rPr>
          <w:b/>
          <w:bCs/>
          <w:sz w:val="36"/>
        </w:rPr>
        <w:t>—————————————————————————</w:t>
      </w:r>
      <w:r>
        <w:rPr>
          <w:rFonts w:cs="Arial"/>
          <w:b/>
          <w:bCs/>
          <w:sz w:val="36"/>
        </w:rPr>
        <w:t>—</w:t>
      </w:r>
      <w:r>
        <w:rPr>
          <w:b/>
          <w:bCs/>
          <w:sz w:val="36"/>
        </w:rPr>
        <w:t>—</w:t>
      </w:r>
    </w:p>
    <w:p w:rsidR="00EA09D0" w:rsidRDefault="00EA09D0">
      <w:pPr>
        <w:pStyle w:val="BodyTextIndent3"/>
        <w:ind w:left="0"/>
        <w:rPr>
          <w:rFonts w:ascii="Times New Roman" w:hAnsi="Times New Roman"/>
          <w:i/>
          <w:iCs/>
          <w:sz w:val="18"/>
        </w:rPr>
      </w:pPr>
      <w:r>
        <w:rPr>
          <w:rFonts w:ascii="Times New Roman" w:hAnsi="Times New Roman"/>
        </w:rPr>
        <w:t>SHELL TECHNOLOGY EXPLORATION &amp; PRODUCTION.</w:t>
      </w:r>
      <w:r>
        <w:rPr>
          <w:rFonts w:ascii="Times New Roman" w:hAnsi="Times New Roman"/>
          <w:b/>
          <w:bCs/>
        </w:rPr>
        <w:t xml:space="preserve"> - </w:t>
      </w:r>
      <w:r>
        <w:rPr>
          <w:rFonts w:ascii="Times New Roman" w:hAnsi="Times New Roman"/>
          <w:i/>
          <w:iCs/>
          <w:sz w:val="18"/>
        </w:rPr>
        <w:t xml:space="preserve">New Orleans -Houston  </w:t>
      </w:r>
      <w:r>
        <w:rPr>
          <w:rFonts w:ascii="Times New Roman" w:hAnsi="Times New Roman"/>
          <w:i/>
          <w:iCs/>
          <w:sz w:val="18"/>
        </w:rPr>
        <w:tab/>
        <w:t xml:space="preserve">   </w:t>
      </w:r>
      <w:r>
        <w:rPr>
          <w:rFonts w:ascii="Times New Roman" w:hAnsi="Times New Roman"/>
          <w:i/>
          <w:iCs/>
          <w:sz w:val="18"/>
        </w:rPr>
        <w:tab/>
        <w:t xml:space="preserve"> 2000–2001</w:t>
      </w:r>
    </w:p>
    <w:p w:rsidR="00EA09D0" w:rsidRDefault="00EA09D0">
      <w:pPr>
        <w:rPr>
          <w:rFonts w:ascii="Times New Roman" w:hAnsi="Times New Roman"/>
          <w:b/>
          <w:bCs/>
          <w:i/>
          <w:iCs/>
        </w:rPr>
      </w:pPr>
      <w:r>
        <w:rPr>
          <w:rFonts w:ascii="Times New Roman" w:hAnsi="Times New Roman"/>
          <w:b/>
          <w:bCs/>
          <w:i/>
          <w:iCs/>
        </w:rPr>
        <w:t>Organizational Development Specialist</w:t>
      </w:r>
    </w:p>
    <w:p w:rsidR="00EA09D0" w:rsidRDefault="00EA09D0">
      <w:pPr>
        <w:pStyle w:val="BodyTextIndent3"/>
        <w:ind w:left="0"/>
        <w:rPr>
          <w:rFonts w:ascii="Times New Roman" w:hAnsi="Times New Roman"/>
          <w:sz w:val="16"/>
        </w:rPr>
      </w:pPr>
    </w:p>
    <w:p w:rsidR="00EA09D0" w:rsidRDefault="00EA09D0">
      <w:pPr>
        <w:pStyle w:val="BodyTextIndent3"/>
        <w:numPr>
          <w:ilvl w:val="0"/>
          <w:numId w:val="31"/>
        </w:numPr>
        <w:rPr>
          <w:rFonts w:ascii="Times New Roman" w:hAnsi="Times New Roman"/>
          <w:sz w:val="20"/>
        </w:rPr>
      </w:pPr>
      <w:r>
        <w:rPr>
          <w:rFonts w:ascii="Times New Roman" w:hAnsi="Times New Roman"/>
          <w:sz w:val="20"/>
        </w:rPr>
        <w:t>Performed organizational diagnostic, and organizational design, which led to the development of the strategic framework for Shell Deepwater Services Inc, a global supplier of technology to the operating companies of RDS</w:t>
      </w:r>
    </w:p>
    <w:p w:rsidR="00EA09D0" w:rsidRDefault="00EA09D0">
      <w:pPr>
        <w:pStyle w:val="BodyTextIndent3"/>
        <w:numPr>
          <w:ilvl w:val="0"/>
          <w:numId w:val="31"/>
        </w:numPr>
        <w:rPr>
          <w:rFonts w:ascii="Times New Roman" w:hAnsi="Times New Roman"/>
          <w:sz w:val="20"/>
        </w:rPr>
      </w:pPr>
      <w:r>
        <w:rPr>
          <w:rFonts w:ascii="Times New Roman" w:hAnsi="Times New Roman"/>
          <w:sz w:val="20"/>
        </w:rPr>
        <w:t xml:space="preserve">Managed $10 million usd core technical training for 1600 staff using mix of Shell and non-Shell vendors </w:t>
      </w:r>
    </w:p>
    <w:p w:rsidR="00EA09D0" w:rsidRDefault="00EA09D0">
      <w:pPr>
        <w:pStyle w:val="BodyTextIndent3"/>
        <w:numPr>
          <w:ilvl w:val="0"/>
          <w:numId w:val="31"/>
        </w:numPr>
        <w:rPr>
          <w:rFonts w:ascii="Times New Roman" w:hAnsi="Times New Roman"/>
          <w:sz w:val="20"/>
        </w:rPr>
      </w:pPr>
      <w:r>
        <w:rPr>
          <w:rFonts w:ascii="Times New Roman" w:hAnsi="Times New Roman"/>
          <w:sz w:val="20"/>
        </w:rPr>
        <w:t xml:space="preserve">Designed, and executed 5 large conference engagements in collaboration with senior leaders  </w:t>
      </w:r>
    </w:p>
    <w:p w:rsidR="00EA09D0" w:rsidRDefault="00EA09D0">
      <w:pPr>
        <w:pStyle w:val="BodyTextIndent3"/>
        <w:numPr>
          <w:ilvl w:val="0"/>
          <w:numId w:val="31"/>
        </w:numPr>
        <w:rPr>
          <w:rFonts w:ascii="Times New Roman" w:hAnsi="Times New Roman"/>
          <w:sz w:val="20"/>
        </w:rPr>
      </w:pPr>
      <w:r>
        <w:rPr>
          <w:rFonts w:ascii="Times New Roman" w:hAnsi="Times New Roman"/>
          <w:sz w:val="20"/>
        </w:rPr>
        <w:t>Designed and implemented Supervisory training utilizing blended learning approach</w:t>
      </w:r>
    </w:p>
    <w:p w:rsidR="00EA09D0" w:rsidRDefault="00EA09D0">
      <w:pPr>
        <w:pStyle w:val="BodyTextIndent3"/>
        <w:numPr>
          <w:ilvl w:val="0"/>
          <w:numId w:val="31"/>
        </w:numPr>
        <w:rPr>
          <w:rFonts w:ascii="Times New Roman" w:hAnsi="Times New Roman"/>
          <w:sz w:val="20"/>
        </w:rPr>
      </w:pPr>
      <w:r>
        <w:rPr>
          <w:rFonts w:ascii="Times New Roman" w:hAnsi="Times New Roman"/>
          <w:sz w:val="20"/>
        </w:rPr>
        <w:t>Coordinated key change activities using planning and project management skills</w:t>
      </w:r>
    </w:p>
    <w:p w:rsidR="00EA09D0" w:rsidRDefault="00EA09D0">
      <w:pPr>
        <w:pStyle w:val="BodyTextIndent3"/>
        <w:numPr>
          <w:ilvl w:val="0"/>
          <w:numId w:val="31"/>
        </w:numPr>
        <w:rPr>
          <w:rFonts w:ascii="Times New Roman" w:hAnsi="Times New Roman"/>
        </w:rPr>
      </w:pPr>
      <w:r>
        <w:rPr>
          <w:rFonts w:ascii="Times New Roman" w:hAnsi="Times New Roman"/>
          <w:sz w:val="20"/>
        </w:rPr>
        <w:t>Managed Coaching for Performance Contract and provided training and hands on coaching to senior leaders</w:t>
      </w:r>
    </w:p>
    <w:p w:rsidR="00EA09D0" w:rsidRDefault="00EA09D0">
      <w:pPr>
        <w:pStyle w:val="BodyTextIndent3"/>
        <w:numPr>
          <w:ilvl w:val="0"/>
          <w:numId w:val="31"/>
        </w:numPr>
        <w:rPr>
          <w:rFonts w:ascii="Times New Roman" w:hAnsi="Times New Roman"/>
          <w:b/>
          <w:sz w:val="20"/>
        </w:rPr>
      </w:pPr>
      <w:r>
        <w:rPr>
          <w:rFonts w:ascii="Times New Roman" w:hAnsi="Times New Roman"/>
          <w:sz w:val="20"/>
        </w:rPr>
        <w:t>Provided ongoing Leadership team diagnostics and coaching to improve team dynamics and performance</w:t>
      </w:r>
    </w:p>
    <w:p w:rsidR="00EA09D0" w:rsidRDefault="00EA09D0">
      <w:pPr>
        <w:pStyle w:val="BodyTextIndent3"/>
        <w:numPr>
          <w:ilvl w:val="0"/>
          <w:numId w:val="31"/>
        </w:numPr>
        <w:rPr>
          <w:rFonts w:ascii="Times New Roman" w:hAnsi="Times New Roman"/>
          <w:b/>
          <w:sz w:val="20"/>
        </w:rPr>
      </w:pPr>
      <w:r>
        <w:rPr>
          <w:rFonts w:ascii="Times New Roman" w:hAnsi="Times New Roman"/>
          <w:sz w:val="20"/>
        </w:rPr>
        <w:t>Led Shell Deepwater Communications effort on change and people</w:t>
      </w:r>
    </w:p>
    <w:p w:rsidR="00EA09D0" w:rsidRDefault="00EA09D0">
      <w:pPr>
        <w:pStyle w:val="BodyTextIndent3"/>
        <w:ind w:left="-1170"/>
        <w:rPr>
          <w:rFonts w:ascii="Times New Roman" w:hAnsi="Times New Roman"/>
          <w:b/>
          <w:sz w:val="16"/>
        </w:rPr>
      </w:pPr>
    </w:p>
    <w:p w:rsidR="00EA09D0" w:rsidRDefault="00EA09D0">
      <w:pPr>
        <w:pStyle w:val="BodyTextIndent3"/>
        <w:ind w:left="0"/>
        <w:rPr>
          <w:rFonts w:ascii="Times New Roman" w:hAnsi="Times New Roman"/>
          <w:i/>
          <w:iCs/>
          <w:sz w:val="18"/>
        </w:rPr>
      </w:pPr>
      <w:r>
        <w:rPr>
          <w:rFonts w:ascii="Times New Roman" w:hAnsi="Times New Roman"/>
        </w:rPr>
        <w:t>SHELL DEEPWATER SERVICES COMPANY.</w:t>
      </w:r>
      <w:r>
        <w:rPr>
          <w:rFonts w:ascii="Times New Roman" w:hAnsi="Times New Roman"/>
          <w:b/>
          <w:bCs/>
        </w:rPr>
        <w:t xml:space="preserve"> - </w:t>
      </w:r>
      <w:r>
        <w:rPr>
          <w:rFonts w:ascii="Times New Roman" w:hAnsi="Times New Roman"/>
          <w:i/>
          <w:iCs/>
          <w:sz w:val="18"/>
        </w:rPr>
        <w:t xml:space="preserve">New Orleans -Houston  </w:t>
      </w:r>
      <w:r>
        <w:rPr>
          <w:rFonts w:ascii="Times New Roman" w:hAnsi="Times New Roman"/>
          <w:i/>
          <w:iCs/>
          <w:sz w:val="18"/>
        </w:rPr>
        <w:tab/>
      </w:r>
      <w:r>
        <w:rPr>
          <w:rFonts w:ascii="Times New Roman" w:hAnsi="Times New Roman"/>
          <w:i/>
          <w:iCs/>
          <w:sz w:val="18"/>
        </w:rPr>
        <w:tab/>
      </w:r>
      <w:r>
        <w:rPr>
          <w:rFonts w:ascii="Times New Roman" w:hAnsi="Times New Roman"/>
          <w:i/>
          <w:iCs/>
          <w:sz w:val="18"/>
        </w:rPr>
        <w:tab/>
        <w:t xml:space="preserve"> 1998–2000</w:t>
      </w:r>
    </w:p>
    <w:p w:rsidR="00EA09D0" w:rsidRDefault="00EA09D0">
      <w:pPr>
        <w:rPr>
          <w:rFonts w:ascii="Times New Roman" w:hAnsi="Times New Roman"/>
          <w:b/>
          <w:bCs/>
          <w:i/>
          <w:iCs/>
        </w:rPr>
      </w:pPr>
      <w:r>
        <w:rPr>
          <w:rFonts w:ascii="Times New Roman" w:hAnsi="Times New Roman"/>
          <w:b/>
          <w:bCs/>
          <w:i/>
          <w:iCs/>
        </w:rPr>
        <w:t>Organizational Effectiveness and Learning Leader</w:t>
      </w:r>
    </w:p>
    <w:p w:rsidR="00EA09D0" w:rsidRDefault="00EA09D0">
      <w:pPr>
        <w:pStyle w:val="BodyTextIndent3"/>
        <w:ind w:left="0"/>
        <w:rPr>
          <w:rFonts w:ascii="Times New Roman" w:hAnsi="Times New Roman"/>
          <w:sz w:val="16"/>
        </w:rPr>
      </w:pPr>
    </w:p>
    <w:p w:rsidR="00EA09D0" w:rsidRDefault="00EA09D0">
      <w:pPr>
        <w:pStyle w:val="BodyTextIndent3"/>
        <w:numPr>
          <w:ilvl w:val="0"/>
          <w:numId w:val="32"/>
        </w:numPr>
        <w:rPr>
          <w:rFonts w:ascii="Times New Roman" w:hAnsi="Times New Roman"/>
          <w:sz w:val="20"/>
        </w:rPr>
      </w:pPr>
      <w:r>
        <w:rPr>
          <w:rFonts w:ascii="Times New Roman" w:hAnsi="Times New Roman"/>
          <w:sz w:val="20"/>
        </w:rPr>
        <w:t>Led and project-managed an international team consisting of members from the U.S., the Netherlands, and Nigeria in the development of the Operational Readiness Plan for Shell Nigeria Exploration and Development’s Bonga Deepwater project. Budget $1.2 million usd</w:t>
      </w:r>
    </w:p>
    <w:p w:rsidR="00EA09D0" w:rsidRDefault="00EA09D0">
      <w:pPr>
        <w:pStyle w:val="BodyTextIndent3"/>
        <w:numPr>
          <w:ilvl w:val="0"/>
          <w:numId w:val="32"/>
        </w:numPr>
        <w:rPr>
          <w:rFonts w:ascii="Times New Roman" w:hAnsi="Times New Roman"/>
          <w:sz w:val="20"/>
        </w:rPr>
      </w:pPr>
      <w:r>
        <w:rPr>
          <w:rFonts w:ascii="Times New Roman" w:hAnsi="Times New Roman"/>
          <w:sz w:val="20"/>
        </w:rPr>
        <w:t>Chartered and launched Operational Readiness Team for Bonga</w:t>
      </w:r>
    </w:p>
    <w:p w:rsidR="00EA09D0" w:rsidRDefault="00EA09D0">
      <w:pPr>
        <w:pStyle w:val="BodyTextIndent3"/>
        <w:numPr>
          <w:ilvl w:val="0"/>
          <w:numId w:val="32"/>
        </w:numPr>
        <w:rPr>
          <w:rFonts w:ascii="Times New Roman" w:hAnsi="Times New Roman"/>
          <w:sz w:val="20"/>
        </w:rPr>
      </w:pPr>
      <w:r>
        <w:rPr>
          <w:rFonts w:ascii="Times New Roman" w:hAnsi="Times New Roman"/>
          <w:sz w:val="20"/>
        </w:rPr>
        <w:t>Managed a cultural and organizational diagnostic of the Shell Nigeria E &amp; P organization</w:t>
      </w:r>
    </w:p>
    <w:p w:rsidR="00EA09D0" w:rsidRDefault="00EA09D0">
      <w:pPr>
        <w:pStyle w:val="BodyTextIndent3"/>
        <w:numPr>
          <w:ilvl w:val="0"/>
          <w:numId w:val="32"/>
        </w:numPr>
        <w:rPr>
          <w:rFonts w:ascii="Times New Roman" w:hAnsi="Times New Roman"/>
          <w:sz w:val="20"/>
        </w:rPr>
      </w:pPr>
      <w:r>
        <w:rPr>
          <w:rFonts w:ascii="Times New Roman" w:hAnsi="Times New Roman"/>
          <w:sz w:val="20"/>
        </w:rPr>
        <w:t xml:space="preserve">Completed an Organizational Design Recommendation, which was approved by all stakeholders </w:t>
      </w:r>
    </w:p>
    <w:p w:rsidR="00EA09D0" w:rsidRDefault="00EA09D0">
      <w:pPr>
        <w:pStyle w:val="BodyTextIndent3"/>
        <w:numPr>
          <w:ilvl w:val="0"/>
          <w:numId w:val="32"/>
        </w:numPr>
        <w:rPr>
          <w:rFonts w:ascii="Times New Roman" w:hAnsi="Times New Roman"/>
          <w:sz w:val="20"/>
        </w:rPr>
      </w:pPr>
      <w:r>
        <w:rPr>
          <w:rFonts w:ascii="Times New Roman" w:hAnsi="Times New Roman"/>
          <w:sz w:val="20"/>
        </w:rPr>
        <w:t>Introduced Workplace Learning to Shell Nigeria and brokered training in EP Americas Region</w:t>
      </w:r>
    </w:p>
    <w:p w:rsidR="00EA09D0" w:rsidRDefault="00EA09D0">
      <w:pPr>
        <w:pStyle w:val="BodyTextIndent3"/>
        <w:numPr>
          <w:ilvl w:val="0"/>
          <w:numId w:val="32"/>
        </w:numPr>
        <w:rPr>
          <w:rFonts w:ascii="Times New Roman" w:hAnsi="Times New Roman"/>
          <w:sz w:val="20"/>
        </w:rPr>
      </w:pPr>
      <w:r>
        <w:rPr>
          <w:rFonts w:ascii="Times New Roman" w:hAnsi="Times New Roman"/>
          <w:sz w:val="20"/>
        </w:rPr>
        <w:t>Developed Cross-cultural blended learning program for Nigerian staff in US</w:t>
      </w:r>
    </w:p>
    <w:p w:rsidR="00EA09D0" w:rsidRDefault="00EA09D0">
      <w:pPr>
        <w:pStyle w:val="BodyTextIndent3"/>
        <w:numPr>
          <w:ilvl w:val="0"/>
          <w:numId w:val="32"/>
        </w:numPr>
        <w:rPr>
          <w:rFonts w:ascii="Times New Roman" w:hAnsi="Times New Roman"/>
          <w:sz w:val="20"/>
        </w:rPr>
      </w:pPr>
      <w:r>
        <w:rPr>
          <w:rFonts w:ascii="Times New Roman" w:hAnsi="Times New Roman"/>
          <w:sz w:val="20"/>
        </w:rPr>
        <w:t xml:space="preserve">Mediated the Terms of Reference negotiation with Shell Transport and Shipping LTD, London, and </w:t>
      </w:r>
    </w:p>
    <w:p w:rsidR="00EA09D0" w:rsidRDefault="00EA09D0">
      <w:pPr>
        <w:pStyle w:val="BodyTextIndent3"/>
        <w:ind w:left="0" w:firstLine="360"/>
        <w:rPr>
          <w:rFonts w:ascii="Times New Roman" w:hAnsi="Times New Roman"/>
          <w:sz w:val="20"/>
        </w:rPr>
      </w:pPr>
      <w:r>
        <w:rPr>
          <w:rFonts w:ascii="Times New Roman" w:hAnsi="Times New Roman"/>
          <w:sz w:val="20"/>
        </w:rPr>
        <w:t>Shell Deepwater Services</w:t>
      </w:r>
    </w:p>
    <w:p w:rsidR="00EA09D0" w:rsidRDefault="00EA09D0">
      <w:pPr>
        <w:pStyle w:val="BodyTextIndent3"/>
        <w:numPr>
          <w:ilvl w:val="0"/>
          <w:numId w:val="33"/>
        </w:numPr>
        <w:rPr>
          <w:rFonts w:ascii="Times New Roman" w:hAnsi="Times New Roman"/>
          <w:sz w:val="20"/>
        </w:rPr>
      </w:pPr>
      <w:r>
        <w:rPr>
          <w:rFonts w:ascii="Times New Roman" w:hAnsi="Times New Roman"/>
          <w:sz w:val="20"/>
        </w:rPr>
        <w:t>Conducted 4 Large-Conference Collaborative Learning Events for 1800 staff and leaders</w:t>
      </w:r>
    </w:p>
    <w:p w:rsidR="00EA09D0" w:rsidRDefault="00EA09D0">
      <w:pPr>
        <w:pStyle w:val="BodyTextIndent3"/>
        <w:numPr>
          <w:ilvl w:val="0"/>
          <w:numId w:val="33"/>
        </w:numPr>
        <w:rPr>
          <w:rFonts w:ascii="Times New Roman" w:hAnsi="Times New Roman"/>
          <w:sz w:val="20"/>
        </w:rPr>
      </w:pPr>
      <w:r>
        <w:rPr>
          <w:rFonts w:ascii="Times New Roman" w:hAnsi="Times New Roman"/>
          <w:sz w:val="20"/>
        </w:rPr>
        <w:t>Created the business plan for year 2000-2001</w:t>
      </w:r>
    </w:p>
    <w:p w:rsidR="00EA09D0" w:rsidRDefault="00EA09D0">
      <w:pPr>
        <w:pStyle w:val="BodyTextIndent3"/>
        <w:ind w:left="-1170"/>
        <w:rPr>
          <w:rFonts w:ascii="Times New Roman" w:hAnsi="Times New Roman"/>
          <w:sz w:val="16"/>
        </w:rPr>
      </w:pPr>
    </w:p>
    <w:p w:rsidR="00EA09D0" w:rsidRDefault="00EA09D0">
      <w:pPr>
        <w:pStyle w:val="BodyTextIndent3"/>
        <w:tabs>
          <w:tab w:val="left" w:pos="8280"/>
        </w:tabs>
        <w:ind w:left="0"/>
        <w:rPr>
          <w:rFonts w:ascii="Times New Roman" w:hAnsi="Times New Roman"/>
          <w:i/>
          <w:iCs/>
          <w:sz w:val="18"/>
        </w:rPr>
      </w:pPr>
      <w:r>
        <w:rPr>
          <w:rFonts w:ascii="Times New Roman" w:hAnsi="Times New Roman"/>
        </w:rPr>
        <w:t>SHELL EXPLORATION AND PRODUCTION COMPANY</w:t>
      </w:r>
      <w:r>
        <w:rPr>
          <w:rFonts w:ascii="Times New Roman" w:hAnsi="Times New Roman"/>
          <w:b/>
          <w:bCs/>
        </w:rPr>
        <w:t xml:space="preserve"> - </w:t>
      </w:r>
      <w:r>
        <w:rPr>
          <w:rFonts w:ascii="Times New Roman" w:hAnsi="Times New Roman"/>
          <w:i/>
          <w:iCs/>
          <w:sz w:val="18"/>
        </w:rPr>
        <w:t>New Orleans</w:t>
      </w:r>
      <w:r>
        <w:rPr>
          <w:rFonts w:ascii="Times New Roman" w:hAnsi="Times New Roman"/>
          <w:i/>
          <w:iCs/>
          <w:sz w:val="18"/>
        </w:rPr>
        <w:tab/>
        <w:t xml:space="preserve">         1994–1998</w:t>
      </w:r>
    </w:p>
    <w:p w:rsidR="00EA09D0" w:rsidRDefault="00EA09D0">
      <w:pPr>
        <w:rPr>
          <w:rFonts w:ascii="Times New Roman" w:hAnsi="Times New Roman"/>
          <w:b/>
          <w:bCs/>
          <w:i/>
          <w:iCs/>
        </w:rPr>
      </w:pPr>
      <w:r>
        <w:rPr>
          <w:rFonts w:ascii="Times New Roman" w:hAnsi="Times New Roman"/>
          <w:b/>
          <w:bCs/>
          <w:i/>
          <w:iCs/>
        </w:rPr>
        <w:t>Team Effectiveness Consultant</w:t>
      </w:r>
    </w:p>
    <w:p w:rsidR="00EA09D0" w:rsidRDefault="00EA09D0">
      <w:pPr>
        <w:rPr>
          <w:rFonts w:ascii="Times New Roman" w:hAnsi="Times New Roman"/>
          <w:sz w:val="16"/>
        </w:rPr>
      </w:pPr>
    </w:p>
    <w:p w:rsidR="00EA09D0" w:rsidRDefault="00EA09D0">
      <w:pPr>
        <w:pStyle w:val="BodyTextIndent3"/>
        <w:ind w:left="0"/>
        <w:rPr>
          <w:rFonts w:ascii="Times New Roman" w:hAnsi="Times New Roman"/>
        </w:rPr>
      </w:pPr>
      <w:r>
        <w:rPr>
          <w:rFonts w:ascii="Times New Roman" w:hAnsi="Times New Roman"/>
        </w:rPr>
        <w:t>Shell Offshore Incorporated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EA09D0" w:rsidRDefault="00EA09D0">
      <w:pPr>
        <w:pStyle w:val="BodyTextIndent3"/>
        <w:numPr>
          <w:ilvl w:val="0"/>
          <w:numId w:val="34"/>
        </w:numPr>
        <w:rPr>
          <w:rFonts w:ascii="Times New Roman" w:hAnsi="Times New Roman"/>
          <w:sz w:val="20"/>
        </w:rPr>
      </w:pPr>
      <w:r>
        <w:rPr>
          <w:rFonts w:ascii="Times New Roman" w:hAnsi="Times New Roman"/>
          <w:sz w:val="20"/>
        </w:rPr>
        <w:t>Partnered with leaders, teams and business units in the design and delivery of high -quality,</w:t>
      </w:r>
    </w:p>
    <w:p w:rsidR="00EA09D0" w:rsidRDefault="00EA09D0">
      <w:pPr>
        <w:pStyle w:val="BodyTextIndent3"/>
        <w:ind w:left="360"/>
        <w:rPr>
          <w:rFonts w:ascii="Times New Roman" w:hAnsi="Times New Roman"/>
          <w:sz w:val="20"/>
        </w:rPr>
      </w:pPr>
      <w:proofErr w:type="gramStart"/>
      <w:r>
        <w:rPr>
          <w:rFonts w:ascii="Times New Roman" w:hAnsi="Times New Roman"/>
          <w:sz w:val="20"/>
        </w:rPr>
        <w:t>results-oriented</w:t>
      </w:r>
      <w:proofErr w:type="gramEnd"/>
      <w:r>
        <w:rPr>
          <w:rFonts w:ascii="Times New Roman" w:hAnsi="Times New Roman"/>
          <w:sz w:val="20"/>
        </w:rPr>
        <w:t xml:space="preserve"> interventions to achieve improved business performance, and enable change.  </w:t>
      </w:r>
      <w:proofErr w:type="gramStart"/>
      <w:r>
        <w:rPr>
          <w:rFonts w:ascii="Times New Roman" w:hAnsi="Times New Roman"/>
          <w:sz w:val="20"/>
        </w:rPr>
        <w:t>Brought continuous improvement tools, techniques, methodologies, to the client through a process of ongoing assessment, diagnosis, design, delivery and implementation.</w:t>
      </w:r>
      <w:proofErr w:type="gramEnd"/>
      <w:r>
        <w:rPr>
          <w:rFonts w:ascii="Times New Roman" w:hAnsi="Times New Roman"/>
          <w:sz w:val="20"/>
        </w:rPr>
        <w:t xml:space="preserve">  Interventions were consistent with the client’s business goals, of lasting value, and brought about sustained changes in the bottom line</w:t>
      </w:r>
    </w:p>
    <w:p w:rsidR="00EA09D0" w:rsidRDefault="00EA09D0">
      <w:pPr>
        <w:pStyle w:val="BodyTextIndent3"/>
        <w:numPr>
          <w:ilvl w:val="0"/>
          <w:numId w:val="34"/>
        </w:numPr>
        <w:rPr>
          <w:rFonts w:ascii="Times New Roman" w:hAnsi="Times New Roman"/>
          <w:sz w:val="20"/>
        </w:rPr>
      </w:pPr>
      <w:r>
        <w:rPr>
          <w:rFonts w:ascii="Times New Roman" w:hAnsi="Times New Roman"/>
          <w:sz w:val="20"/>
        </w:rPr>
        <w:t>Developed and facilitated the Business Model with an eight-member leadership team.</w:t>
      </w:r>
    </w:p>
    <w:p w:rsidR="00EA09D0" w:rsidRDefault="00EA09D0">
      <w:pPr>
        <w:pStyle w:val="BodyTextIndent3"/>
        <w:numPr>
          <w:ilvl w:val="0"/>
          <w:numId w:val="34"/>
        </w:numPr>
        <w:rPr>
          <w:rFonts w:ascii="Times New Roman" w:hAnsi="Times New Roman"/>
          <w:sz w:val="20"/>
        </w:rPr>
      </w:pPr>
      <w:r>
        <w:rPr>
          <w:rFonts w:ascii="Times New Roman" w:hAnsi="Times New Roman"/>
          <w:sz w:val="20"/>
        </w:rPr>
        <w:t>Led Change Management process for the PRODCO redesign</w:t>
      </w:r>
    </w:p>
    <w:p w:rsidR="00EA09D0" w:rsidRPr="00C37FC8" w:rsidRDefault="00EA09D0" w:rsidP="00C37FC8">
      <w:pPr>
        <w:pStyle w:val="BodyTextIndent3"/>
        <w:numPr>
          <w:ilvl w:val="0"/>
          <w:numId w:val="34"/>
        </w:numPr>
        <w:rPr>
          <w:rFonts w:ascii="Times New Roman" w:hAnsi="Times New Roman"/>
          <w:sz w:val="20"/>
        </w:rPr>
      </w:pPr>
      <w:r>
        <w:rPr>
          <w:rFonts w:ascii="Times New Roman" w:hAnsi="Times New Roman"/>
          <w:sz w:val="20"/>
        </w:rPr>
        <w:t xml:space="preserve">Personally coached selected members of the leadership team </w:t>
      </w:r>
    </w:p>
    <w:p w:rsidR="00EA09D0" w:rsidRPr="00C37FC8" w:rsidRDefault="00EA09D0">
      <w:pPr>
        <w:pStyle w:val="BodyTextIndent3"/>
        <w:numPr>
          <w:ilvl w:val="0"/>
          <w:numId w:val="34"/>
        </w:numPr>
        <w:rPr>
          <w:rFonts w:ascii="Times New Roman" w:hAnsi="Times New Roman"/>
          <w:bCs/>
          <w:iCs/>
          <w:sz w:val="20"/>
        </w:rPr>
      </w:pPr>
      <w:r>
        <w:rPr>
          <w:rFonts w:ascii="Times New Roman" w:hAnsi="Times New Roman"/>
          <w:sz w:val="20"/>
        </w:rPr>
        <w:t>Conducted team-building workshops for Bonga Leadership team and direct reports resulting in a more cohesiv</w:t>
      </w:r>
      <w:r w:rsidR="00C37FC8">
        <w:rPr>
          <w:rFonts w:ascii="Times New Roman" w:hAnsi="Times New Roman"/>
          <w:sz w:val="20"/>
        </w:rPr>
        <w:t>e and responsive leadership team</w:t>
      </w:r>
    </w:p>
    <w:p w:rsidR="00C37FC8" w:rsidRDefault="00C37FC8" w:rsidP="00C37FC8">
      <w:pPr>
        <w:pStyle w:val="BodyTextIndent3"/>
        <w:ind w:left="360"/>
        <w:rPr>
          <w:rFonts w:ascii="Times New Roman" w:hAnsi="Times New Roman"/>
          <w:bCs/>
          <w:iCs/>
          <w:sz w:val="20"/>
        </w:rPr>
      </w:pPr>
    </w:p>
    <w:p w:rsidR="00EA09D0" w:rsidRDefault="00EA09D0">
      <w:pPr>
        <w:pStyle w:val="BodyTextIndent3"/>
        <w:ind w:left="0"/>
        <w:rPr>
          <w:rFonts w:ascii="Times New Roman" w:hAnsi="Times New Roman"/>
          <w:sz w:val="16"/>
        </w:rPr>
      </w:pPr>
      <w:r>
        <w:rPr>
          <w:rFonts w:ascii="Times New Roman" w:hAnsi="Times New Roman"/>
        </w:rPr>
        <w:t>Shelf Central Asset Business Unit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EA09D0" w:rsidRDefault="00EA09D0">
      <w:pPr>
        <w:pStyle w:val="BodyTextIndent3"/>
        <w:numPr>
          <w:ilvl w:val="0"/>
          <w:numId w:val="36"/>
        </w:numPr>
        <w:rPr>
          <w:rFonts w:ascii="Times New Roman" w:hAnsi="Times New Roman"/>
          <w:sz w:val="20"/>
        </w:rPr>
      </w:pPr>
      <w:r>
        <w:rPr>
          <w:rFonts w:ascii="Times New Roman" w:hAnsi="Times New Roman"/>
          <w:sz w:val="20"/>
        </w:rPr>
        <w:t>Created a high-performance team – Shell Offshore Operations Leadership Team</w:t>
      </w:r>
    </w:p>
    <w:p w:rsidR="00EA09D0" w:rsidRPr="00C37FC8" w:rsidRDefault="00EA09D0">
      <w:pPr>
        <w:pStyle w:val="BodyTextIndent3"/>
        <w:numPr>
          <w:ilvl w:val="0"/>
          <w:numId w:val="36"/>
        </w:numPr>
        <w:rPr>
          <w:rFonts w:ascii="Times New Roman" w:hAnsi="Times New Roman"/>
          <w:bCs/>
          <w:iCs/>
          <w:sz w:val="20"/>
        </w:rPr>
      </w:pPr>
      <w:r>
        <w:rPr>
          <w:rFonts w:ascii="Times New Roman" w:hAnsi="Times New Roman"/>
          <w:sz w:val="20"/>
        </w:rPr>
        <w:t xml:space="preserve">Project-managed and led whole system design of Shell’s Bullwinkle Offshore production unit, delivered on time and on budget </w:t>
      </w:r>
    </w:p>
    <w:p w:rsidR="00C37FC8" w:rsidRDefault="00C37FC8" w:rsidP="00C37FC8">
      <w:pPr>
        <w:pStyle w:val="BodyTextIndent3"/>
        <w:ind w:left="360"/>
        <w:rPr>
          <w:rFonts w:ascii="Times New Roman" w:hAnsi="Times New Roman"/>
          <w:bCs/>
          <w:iCs/>
          <w:sz w:val="20"/>
        </w:rPr>
      </w:pPr>
    </w:p>
    <w:p w:rsidR="00EA09D0" w:rsidRDefault="00EA09D0">
      <w:pPr>
        <w:pStyle w:val="BodyTextIndent3"/>
        <w:ind w:left="0"/>
        <w:rPr>
          <w:rFonts w:ascii="Times New Roman" w:hAnsi="Times New Roman"/>
          <w:sz w:val="16"/>
        </w:rPr>
      </w:pPr>
      <w:r>
        <w:rPr>
          <w:rFonts w:ascii="Times New Roman" w:hAnsi="Times New Roman"/>
        </w:rPr>
        <w:t>Shelf West Asset Business Unit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EA09D0" w:rsidRDefault="00EA09D0">
      <w:pPr>
        <w:pStyle w:val="BodyTextIndent3"/>
        <w:numPr>
          <w:ilvl w:val="0"/>
          <w:numId w:val="37"/>
        </w:numPr>
        <w:rPr>
          <w:rFonts w:ascii="Times New Roman" w:hAnsi="Times New Roman"/>
          <w:sz w:val="20"/>
        </w:rPr>
      </w:pPr>
      <w:r>
        <w:rPr>
          <w:rFonts w:ascii="Times New Roman" w:hAnsi="Times New Roman"/>
          <w:sz w:val="20"/>
        </w:rPr>
        <w:t>Facilitated the interaction of the Shell Business Model into asset teams</w:t>
      </w:r>
    </w:p>
    <w:p w:rsidR="00EA09D0" w:rsidRDefault="00EA09D0">
      <w:pPr>
        <w:pStyle w:val="BodyTextIndent3"/>
        <w:numPr>
          <w:ilvl w:val="0"/>
          <w:numId w:val="37"/>
        </w:numPr>
        <w:rPr>
          <w:rFonts w:ascii="Times New Roman" w:hAnsi="Times New Roman"/>
          <w:sz w:val="20"/>
        </w:rPr>
      </w:pPr>
      <w:r>
        <w:rPr>
          <w:rFonts w:ascii="Times New Roman" w:hAnsi="Times New Roman"/>
          <w:sz w:val="20"/>
        </w:rPr>
        <w:t xml:space="preserve">Led the Enchilada production facility whole system design, on time, and fit for purpose </w:t>
      </w:r>
    </w:p>
    <w:p w:rsidR="00EA09D0" w:rsidRDefault="00EA09D0">
      <w:pPr>
        <w:pStyle w:val="BodyTextIndent3"/>
        <w:numPr>
          <w:ilvl w:val="0"/>
          <w:numId w:val="37"/>
        </w:numPr>
        <w:rPr>
          <w:rFonts w:ascii="Times New Roman" w:hAnsi="Times New Roman"/>
          <w:b/>
          <w:i/>
        </w:rPr>
      </w:pPr>
      <w:r>
        <w:rPr>
          <w:rFonts w:ascii="Times New Roman" w:hAnsi="Times New Roman"/>
          <w:sz w:val="20"/>
        </w:rPr>
        <w:t>Implemented “Climb to High Performance Teams” Survey and Scorecard</w:t>
      </w:r>
      <w:ins w:id="0" w:author="P.Valles" w:date="2008-08-13T14:32:00Z">
        <w:r>
          <w:rPr>
            <w:rFonts w:ascii="Times New Roman" w:hAnsi="Times New Roman"/>
            <w:sz w:val="20"/>
          </w:rPr>
          <w:t xml:space="preserve"> </w:t>
        </w:r>
      </w:ins>
    </w:p>
    <w:p w:rsidR="00C37FC8" w:rsidRDefault="00C37FC8" w:rsidP="00C37FC8">
      <w:pPr>
        <w:pStyle w:val="CompanyName"/>
        <w:numPr>
          <w:ilvl w:val="0"/>
          <w:numId w:val="37"/>
        </w:numPr>
        <w:spacing w:before="0" w:line="240" w:lineRule="auto"/>
        <w:ind w:right="0"/>
        <w:jc w:val="center"/>
        <w:rPr>
          <w:rFonts w:ascii="Palatino" w:hAnsi="Palatino"/>
          <w:sz w:val="36"/>
        </w:rPr>
      </w:pPr>
      <w:r>
        <w:rPr>
          <w:rFonts w:ascii="Palatino" w:hAnsi="Palatino"/>
          <w:sz w:val="40"/>
        </w:rPr>
        <w:lastRenderedPageBreak/>
        <w:t>P</w:t>
      </w:r>
      <w:r>
        <w:rPr>
          <w:rFonts w:ascii="Palatino" w:hAnsi="Palatino"/>
          <w:sz w:val="36"/>
        </w:rPr>
        <w:t xml:space="preserve">ETER K. </w:t>
      </w:r>
      <w:r>
        <w:rPr>
          <w:rFonts w:ascii="Palatino" w:hAnsi="Palatino"/>
          <w:sz w:val="40"/>
        </w:rPr>
        <w:t>V</w:t>
      </w:r>
      <w:r>
        <w:rPr>
          <w:rFonts w:ascii="Palatino" w:hAnsi="Palatino"/>
          <w:sz w:val="36"/>
        </w:rPr>
        <w:t>ALLES</w:t>
      </w:r>
    </w:p>
    <w:p w:rsidR="00C37FC8" w:rsidRDefault="00C37FC8" w:rsidP="00C37FC8">
      <w:pPr>
        <w:pStyle w:val="CompanyName"/>
        <w:numPr>
          <w:ilvl w:val="0"/>
          <w:numId w:val="37"/>
        </w:numPr>
        <w:spacing w:before="0" w:line="240" w:lineRule="auto"/>
        <w:ind w:right="0"/>
        <w:jc w:val="center"/>
        <w:rPr>
          <w:rFonts w:ascii="Times New Roman" w:hAnsi="Times New Roman"/>
          <w:b w:val="0"/>
          <w:sz w:val="24"/>
        </w:rPr>
      </w:pPr>
      <w:r>
        <w:rPr>
          <w:rFonts w:ascii="Times New Roman" w:hAnsi="Times New Roman"/>
          <w:b w:val="0"/>
          <w:sz w:val="24"/>
        </w:rPr>
        <w:t xml:space="preserve">3 </w:t>
      </w:r>
      <w:proofErr w:type="spellStart"/>
      <w:r>
        <w:rPr>
          <w:rFonts w:ascii="Times New Roman" w:hAnsi="Times New Roman"/>
          <w:b w:val="0"/>
          <w:sz w:val="24"/>
        </w:rPr>
        <w:t>Broadweather</w:t>
      </w:r>
      <w:proofErr w:type="spellEnd"/>
      <w:r>
        <w:rPr>
          <w:rFonts w:ascii="Times New Roman" w:hAnsi="Times New Roman"/>
          <w:b w:val="0"/>
          <w:sz w:val="24"/>
        </w:rPr>
        <w:t xml:space="preserve"> Place </w:t>
      </w:r>
      <w:r>
        <w:rPr>
          <w:rFonts w:ascii="Times New Roman" w:hAnsi="Times New Roman"/>
          <w:b w:val="0"/>
          <w:sz w:val="24"/>
        </w:rPr>
        <w:sym w:font="ZapfDingbats" w:char="F06E"/>
      </w:r>
      <w:r>
        <w:rPr>
          <w:rFonts w:ascii="Times New Roman" w:hAnsi="Times New Roman"/>
          <w:b w:val="0"/>
          <w:sz w:val="24"/>
        </w:rPr>
        <w:t xml:space="preserve"> The Woodlands, Texas 77382</w:t>
      </w:r>
    </w:p>
    <w:p w:rsidR="00C37FC8" w:rsidRDefault="00C37FC8" w:rsidP="00C37FC8">
      <w:pPr>
        <w:pStyle w:val="BodyTextIndent3"/>
        <w:numPr>
          <w:ilvl w:val="0"/>
          <w:numId w:val="37"/>
        </w:numPr>
        <w:jc w:val="center"/>
        <w:rPr>
          <w:bCs/>
          <w:sz w:val="20"/>
          <w:lang w:val="de-DE"/>
        </w:rPr>
      </w:pPr>
      <w:r>
        <w:rPr>
          <w:rFonts w:ascii="Times New Roman" w:hAnsi="Times New Roman"/>
          <w:bCs/>
          <w:sz w:val="24"/>
          <w:lang w:val="de-DE"/>
        </w:rPr>
        <w:t>281-465-9769</w:t>
      </w:r>
    </w:p>
    <w:p w:rsidR="00EA09D0" w:rsidRPr="00C37FC8" w:rsidRDefault="00C37FC8" w:rsidP="00C37FC8">
      <w:pPr>
        <w:pStyle w:val="BodyTextIndent3"/>
        <w:ind w:left="0"/>
        <w:rPr>
          <w:rStyle w:val="afont-sectiontitles"/>
          <w:rFonts w:ascii="Times New Roman" w:hAnsi="Times New Roman"/>
          <w:b w:val="0"/>
          <w:smallCaps w:val="0"/>
          <w:sz w:val="16"/>
          <w:u w:val="none"/>
        </w:rPr>
      </w:pPr>
      <w:r>
        <w:rPr>
          <w:b/>
          <w:bCs/>
          <w:sz w:val="36"/>
        </w:rPr>
        <w:t>—————————————————————————</w:t>
      </w:r>
      <w:r>
        <w:rPr>
          <w:rFonts w:cs="Arial"/>
          <w:b/>
          <w:bCs/>
          <w:sz w:val="36"/>
        </w:rPr>
        <w:t>—</w:t>
      </w:r>
      <w:r>
        <w:rPr>
          <w:b/>
          <w:bCs/>
          <w:sz w:val="36"/>
        </w:rPr>
        <w:t>—</w:t>
      </w:r>
    </w:p>
    <w:p w:rsidR="00C37FC8" w:rsidRDefault="00C37FC8">
      <w:pPr>
        <w:pStyle w:val="Heading4"/>
        <w:tabs>
          <w:tab w:val="left" w:pos="3240"/>
        </w:tabs>
        <w:ind w:left="0" w:right="18"/>
        <w:jc w:val="center"/>
        <w:rPr>
          <w:rStyle w:val="afont-sectiontitles"/>
          <w:rFonts w:ascii="Times New Roman" w:hAnsi="Times New Roman" w:cs="Times New Roman"/>
          <w:b/>
          <w:bCs w:val="0"/>
          <w:sz w:val="28"/>
        </w:rPr>
      </w:pPr>
    </w:p>
    <w:p w:rsidR="00EA09D0" w:rsidRDefault="00EA09D0">
      <w:pPr>
        <w:pStyle w:val="Heading4"/>
        <w:tabs>
          <w:tab w:val="left" w:pos="3240"/>
        </w:tabs>
        <w:ind w:left="0" w:right="18"/>
        <w:jc w:val="center"/>
        <w:rPr>
          <w:rFonts w:ascii="Times New Roman" w:hAnsi="Times New Roman" w:cs="Times New Roman"/>
          <w:b w:val="0"/>
          <w:bCs w:val="0"/>
          <w:iCs/>
          <w:sz w:val="28"/>
          <w:u w:val="single"/>
        </w:rPr>
      </w:pPr>
      <w:r>
        <w:rPr>
          <w:rStyle w:val="afont-sectiontitles"/>
          <w:rFonts w:ascii="Times New Roman" w:hAnsi="Times New Roman" w:cs="Times New Roman"/>
          <w:b/>
          <w:bCs w:val="0"/>
          <w:sz w:val="28"/>
        </w:rPr>
        <w:t>Education</w:t>
      </w:r>
    </w:p>
    <w:p w:rsidR="00EA09D0" w:rsidRDefault="00EA09D0">
      <w:pPr>
        <w:widowControl w:val="0"/>
        <w:autoSpaceDE w:val="0"/>
        <w:autoSpaceDN w:val="0"/>
        <w:adjustRightInd w:val="0"/>
        <w:ind w:right="18"/>
        <w:rPr>
          <w:rFonts w:ascii="Times New Roman" w:hAnsi="Times New Roman"/>
          <w:bCs/>
          <w:iCs/>
          <w:sz w:val="20"/>
        </w:rPr>
      </w:pPr>
    </w:p>
    <w:p w:rsidR="00EA09D0" w:rsidRDefault="00EA09D0">
      <w:pPr>
        <w:pStyle w:val="BodyTextIndent3"/>
        <w:ind w:left="0" w:right="18"/>
        <w:rPr>
          <w:rFonts w:ascii="Times New Roman" w:hAnsi="Times New Roman"/>
          <w:sz w:val="20"/>
        </w:rPr>
      </w:pPr>
      <w:r>
        <w:rPr>
          <w:rFonts w:ascii="Times New Roman" w:hAnsi="Times New Roman"/>
          <w:sz w:val="20"/>
        </w:rPr>
        <w:t xml:space="preserve">University of California, Los Angeles - </w:t>
      </w:r>
      <w:r>
        <w:rPr>
          <w:rFonts w:ascii="Times New Roman" w:hAnsi="Times New Roman"/>
          <w:b/>
          <w:bCs/>
          <w:sz w:val="20"/>
        </w:rPr>
        <w:t xml:space="preserve">Master of Science in Geology </w:t>
      </w:r>
      <w:r>
        <w:rPr>
          <w:rFonts w:ascii="Times New Roman" w:hAnsi="Times New Roman"/>
          <w:sz w:val="20"/>
        </w:rPr>
        <w:tab/>
        <w:t xml:space="preserve">     </w:t>
      </w:r>
      <w:r>
        <w:rPr>
          <w:rFonts w:ascii="Times New Roman" w:hAnsi="Times New Roman"/>
          <w:sz w:val="20"/>
        </w:rPr>
        <w:tab/>
        <w:t xml:space="preserve">         </w:t>
      </w:r>
      <w:r>
        <w:rPr>
          <w:rFonts w:ascii="Times New Roman" w:hAnsi="Times New Roman"/>
          <w:sz w:val="20"/>
        </w:rPr>
        <w:tab/>
      </w:r>
      <w:r>
        <w:rPr>
          <w:rFonts w:ascii="Times New Roman" w:hAnsi="Times New Roman"/>
          <w:sz w:val="20"/>
        </w:rPr>
        <w:tab/>
      </w:r>
      <w:r>
        <w:rPr>
          <w:rFonts w:ascii="Times New Roman" w:hAnsi="Times New Roman"/>
          <w:sz w:val="20"/>
        </w:rPr>
        <w:tab/>
        <w:t xml:space="preserve">              1985</w:t>
      </w:r>
    </w:p>
    <w:p w:rsidR="00EA09D0" w:rsidRDefault="00EA09D0">
      <w:pPr>
        <w:pStyle w:val="BodyTextIndent3"/>
        <w:ind w:left="0" w:right="18"/>
        <w:rPr>
          <w:rFonts w:ascii="Times New Roman" w:hAnsi="Times New Roman"/>
          <w:b/>
          <w:bCs/>
          <w:sz w:val="20"/>
        </w:rPr>
      </w:pPr>
    </w:p>
    <w:p w:rsidR="00EA09D0" w:rsidRDefault="00EA09D0">
      <w:pPr>
        <w:pStyle w:val="BodyTextIndent3"/>
        <w:ind w:left="0" w:right="18"/>
        <w:rPr>
          <w:rFonts w:ascii="Times New Roman" w:hAnsi="Times New Roman"/>
          <w:sz w:val="20"/>
        </w:rPr>
      </w:pPr>
      <w:r>
        <w:rPr>
          <w:rFonts w:ascii="Times New Roman" w:hAnsi="Times New Roman"/>
          <w:sz w:val="20"/>
        </w:rPr>
        <w:t xml:space="preserve">California State Polytechnic University, Pomona - </w:t>
      </w:r>
      <w:r>
        <w:rPr>
          <w:rFonts w:ascii="Times New Roman" w:hAnsi="Times New Roman"/>
          <w:b/>
          <w:bCs/>
          <w:sz w:val="20"/>
        </w:rPr>
        <w:t>Bachelor of Science in Geology</w:t>
      </w:r>
      <w:r>
        <w:rPr>
          <w:rFonts w:ascii="Times New Roman" w:hAnsi="Times New Roman"/>
          <w:sz w:val="20"/>
        </w:rPr>
        <w:t xml:space="preserve">    </w:t>
      </w:r>
      <w:r>
        <w:rPr>
          <w:rFonts w:ascii="Times New Roman" w:hAnsi="Times New Roman"/>
          <w:sz w:val="20"/>
        </w:rPr>
        <w:tab/>
      </w:r>
      <w:r>
        <w:rPr>
          <w:rFonts w:ascii="Times New Roman" w:hAnsi="Times New Roman"/>
          <w:sz w:val="20"/>
        </w:rPr>
        <w:tab/>
      </w:r>
      <w:r>
        <w:rPr>
          <w:rFonts w:ascii="Times New Roman" w:hAnsi="Times New Roman"/>
          <w:sz w:val="20"/>
        </w:rPr>
        <w:tab/>
        <w:t xml:space="preserve">              1983</w:t>
      </w:r>
    </w:p>
    <w:p w:rsidR="00EA09D0" w:rsidRDefault="00EA09D0">
      <w:pPr>
        <w:pStyle w:val="BodyTextIndent3"/>
        <w:ind w:left="0" w:right="18"/>
        <w:rPr>
          <w:rFonts w:ascii="Times New Roman" w:hAnsi="Times New Roman"/>
          <w:sz w:val="20"/>
        </w:rPr>
      </w:pPr>
    </w:p>
    <w:p w:rsidR="00EA09D0" w:rsidRDefault="00EA09D0" w:rsidP="00EA09D0">
      <w:pPr>
        <w:pStyle w:val="BodyTextIndent3"/>
        <w:ind w:left="0" w:right="18"/>
        <w:rPr>
          <w:rFonts w:ascii="Times New Roman" w:hAnsi="Times New Roman"/>
          <w:sz w:val="20"/>
        </w:rPr>
      </w:pPr>
      <w:r>
        <w:rPr>
          <w:rFonts w:ascii="Times New Roman" w:hAnsi="Times New Roman"/>
          <w:sz w:val="20"/>
        </w:rPr>
        <w:t>Coaches Training Institute – Basic course curriculum</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2008</w:t>
      </w:r>
    </w:p>
    <w:p w:rsidR="00EA09D0" w:rsidRDefault="00EA09D0" w:rsidP="00EA09D0">
      <w:pPr>
        <w:pStyle w:val="BodyTextIndent3"/>
        <w:ind w:left="0" w:right="18"/>
        <w:rPr>
          <w:rFonts w:ascii="Times New Roman" w:hAnsi="Times New Roman"/>
          <w:sz w:val="20"/>
        </w:rPr>
      </w:pPr>
    </w:p>
    <w:p w:rsidR="00EA09D0" w:rsidRDefault="00EA09D0" w:rsidP="00EA09D0">
      <w:pPr>
        <w:pStyle w:val="BodyTextIndent3"/>
        <w:ind w:left="0" w:right="18"/>
        <w:rPr>
          <w:rFonts w:ascii="Times New Roman" w:hAnsi="Times New Roman"/>
          <w:sz w:val="20"/>
        </w:rPr>
      </w:pPr>
      <w:r>
        <w:rPr>
          <w:rFonts w:ascii="Times New Roman" w:hAnsi="Times New Roman"/>
          <w:sz w:val="20"/>
        </w:rPr>
        <w:t>Coaches Training Institute – Leadership graduate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2011</w:t>
      </w:r>
    </w:p>
    <w:p w:rsidR="00EA09D0" w:rsidRDefault="00EA09D0" w:rsidP="00EA09D0">
      <w:pPr>
        <w:pStyle w:val="BodyTextIndent3"/>
        <w:ind w:left="0" w:right="18"/>
        <w:rPr>
          <w:rFonts w:ascii="Times New Roman" w:hAnsi="Times New Roman"/>
          <w:sz w:val="20"/>
        </w:rPr>
      </w:pPr>
    </w:p>
    <w:p w:rsidR="00EA09D0" w:rsidRDefault="00EA09D0" w:rsidP="00EA09D0">
      <w:pPr>
        <w:pStyle w:val="BodyTextIndent3"/>
        <w:ind w:left="0" w:right="18"/>
        <w:rPr>
          <w:rFonts w:ascii="Times New Roman" w:hAnsi="Times New Roman"/>
          <w:sz w:val="20"/>
        </w:rPr>
      </w:pPr>
      <w:r>
        <w:rPr>
          <w:rFonts w:ascii="Times New Roman" w:hAnsi="Times New Roman"/>
          <w:sz w:val="20"/>
        </w:rPr>
        <w:t xml:space="preserve">Coaches Training Institute – Certified Professional Coactive Coach </w:t>
      </w:r>
      <w:r>
        <w:rPr>
          <w:rFonts w:ascii="Times New Roman" w:hAnsi="Times New Roman"/>
          <w:sz w:val="20"/>
        </w:rPr>
        <w:tab/>
      </w:r>
      <w:r w:rsidR="00FC4F9F">
        <w:rPr>
          <w:rFonts w:ascii="Times New Roman" w:hAnsi="Times New Roman"/>
          <w:sz w:val="20"/>
        </w:rPr>
        <w:tab/>
      </w:r>
      <w:r w:rsidR="00FC4F9F">
        <w:rPr>
          <w:rFonts w:ascii="Times New Roman" w:hAnsi="Times New Roman"/>
          <w:sz w:val="20"/>
        </w:rPr>
        <w:tab/>
      </w:r>
      <w:r w:rsidR="00FC4F9F">
        <w:rPr>
          <w:rFonts w:ascii="Times New Roman" w:hAnsi="Times New Roman"/>
          <w:sz w:val="20"/>
        </w:rPr>
        <w:tab/>
      </w:r>
      <w:r w:rsidR="00FC4F9F">
        <w:rPr>
          <w:rFonts w:ascii="Times New Roman" w:hAnsi="Times New Roman"/>
          <w:sz w:val="20"/>
        </w:rPr>
        <w:tab/>
      </w:r>
      <w:r w:rsidR="00FC4F9F">
        <w:rPr>
          <w:rFonts w:ascii="Times New Roman" w:hAnsi="Times New Roman"/>
          <w:sz w:val="20"/>
        </w:rPr>
        <w:tab/>
        <w:t>2012</w:t>
      </w:r>
    </w:p>
    <w:p w:rsidR="00B23348" w:rsidRDefault="00B23348" w:rsidP="00EA09D0">
      <w:pPr>
        <w:pStyle w:val="BodyTextIndent3"/>
        <w:ind w:left="0" w:right="18"/>
        <w:rPr>
          <w:rFonts w:ascii="Times New Roman" w:hAnsi="Times New Roman"/>
          <w:sz w:val="20"/>
        </w:rPr>
      </w:pPr>
    </w:p>
    <w:p w:rsidR="00B23348" w:rsidRDefault="00B23348" w:rsidP="00EA09D0">
      <w:pPr>
        <w:pStyle w:val="BodyTextIndent3"/>
        <w:ind w:left="0" w:right="18"/>
        <w:rPr>
          <w:rFonts w:ascii="Times New Roman" w:hAnsi="Times New Roman"/>
          <w:sz w:val="20"/>
        </w:rPr>
      </w:pPr>
      <w:r>
        <w:rPr>
          <w:rFonts w:ascii="Times New Roman" w:hAnsi="Times New Roman"/>
          <w:sz w:val="20"/>
        </w:rPr>
        <w:t xml:space="preserve">Shell Mid-Level </w:t>
      </w:r>
      <w:proofErr w:type="spellStart"/>
      <w:r>
        <w:rPr>
          <w:rFonts w:ascii="Times New Roman" w:hAnsi="Times New Roman"/>
          <w:sz w:val="20"/>
        </w:rPr>
        <w:t>Leaderhsip</w:t>
      </w:r>
      <w:proofErr w:type="spellEnd"/>
      <w:r>
        <w:rPr>
          <w:rFonts w:ascii="Times New Roman" w:hAnsi="Times New Roman"/>
          <w:sz w:val="20"/>
        </w:rPr>
        <w:t xml:space="preserve"> Program graduate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2005</w:t>
      </w:r>
    </w:p>
    <w:p w:rsidR="00FC4F9F" w:rsidRDefault="00FC4F9F" w:rsidP="00EA09D0">
      <w:pPr>
        <w:pStyle w:val="BodyTextIndent3"/>
        <w:ind w:left="0" w:right="18"/>
        <w:rPr>
          <w:rFonts w:ascii="Times New Roman" w:hAnsi="Times New Roman"/>
          <w:sz w:val="20"/>
        </w:rPr>
      </w:pPr>
    </w:p>
    <w:p w:rsidR="00FC4F9F" w:rsidRDefault="00FC4F9F" w:rsidP="00EA09D0">
      <w:pPr>
        <w:pStyle w:val="BodyTextIndent3"/>
        <w:ind w:left="0" w:right="18"/>
        <w:rPr>
          <w:rFonts w:ascii="Times New Roman" w:hAnsi="Times New Roman"/>
          <w:sz w:val="20"/>
        </w:rPr>
      </w:pPr>
      <w:r>
        <w:rPr>
          <w:rFonts w:ascii="Times New Roman" w:hAnsi="Times New Roman"/>
          <w:sz w:val="20"/>
        </w:rPr>
        <w:t>Miller-Howard Organizational Consulting School – Accredited</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1995</w:t>
      </w:r>
    </w:p>
    <w:p w:rsidR="00FC4F9F" w:rsidRDefault="00FC4F9F" w:rsidP="00EA09D0">
      <w:pPr>
        <w:pStyle w:val="BodyTextIndent3"/>
        <w:ind w:left="0" w:right="18"/>
        <w:rPr>
          <w:rFonts w:ascii="Times New Roman" w:hAnsi="Times New Roman"/>
          <w:sz w:val="20"/>
        </w:rPr>
      </w:pPr>
    </w:p>
    <w:p w:rsidR="00FC4F9F" w:rsidRDefault="00FC4F9F" w:rsidP="00EA09D0">
      <w:pPr>
        <w:pStyle w:val="BodyTextIndent3"/>
        <w:ind w:left="0" w:right="18"/>
        <w:rPr>
          <w:rFonts w:ascii="Times New Roman" w:hAnsi="Times New Roman"/>
          <w:sz w:val="20"/>
        </w:rPr>
      </w:pPr>
      <w:r>
        <w:rPr>
          <w:rFonts w:ascii="Times New Roman" w:hAnsi="Times New Roman"/>
          <w:sz w:val="20"/>
        </w:rPr>
        <w:t>Outward Bound Leadership Program</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1996</w:t>
      </w:r>
    </w:p>
    <w:p w:rsidR="00FC4F9F" w:rsidRDefault="00FC4F9F" w:rsidP="00EA09D0">
      <w:pPr>
        <w:pStyle w:val="BodyTextIndent3"/>
        <w:ind w:left="0" w:right="18"/>
        <w:rPr>
          <w:rFonts w:ascii="Times New Roman" w:hAnsi="Times New Roman"/>
          <w:sz w:val="20"/>
        </w:rPr>
      </w:pPr>
    </w:p>
    <w:p w:rsidR="00EA09D0" w:rsidRPr="00FC4F9F" w:rsidRDefault="00FC4F9F" w:rsidP="00EA09D0">
      <w:pPr>
        <w:pStyle w:val="BodyTextIndent3"/>
        <w:ind w:left="0" w:right="18"/>
        <w:rPr>
          <w:rFonts w:ascii="Times New Roman" w:hAnsi="Times New Roman"/>
          <w:sz w:val="20"/>
        </w:rPr>
      </w:pPr>
      <w:r>
        <w:rPr>
          <w:rFonts w:ascii="Times New Roman" w:hAnsi="Times New Roman"/>
          <w:sz w:val="20"/>
        </w:rPr>
        <w:t>Coaching for Performance, Personnel Decisions International– Accredited</w:t>
      </w:r>
      <w:r>
        <w:rPr>
          <w:rFonts w:ascii="Times New Roman" w:hAnsi="Times New Roman"/>
          <w:sz w:val="20"/>
        </w:rPr>
        <w:tab/>
      </w:r>
      <w:r>
        <w:rPr>
          <w:rFonts w:ascii="Times New Roman" w:hAnsi="Times New Roman"/>
          <w:sz w:val="20"/>
        </w:rPr>
        <w:tab/>
      </w:r>
      <w:r w:rsidR="00C37FC8">
        <w:rPr>
          <w:rFonts w:ascii="Times New Roman" w:hAnsi="Times New Roman"/>
          <w:sz w:val="20"/>
        </w:rPr>
        <w:tab/>
      </w:r>
      <w:r w:rsidR="00C37FC8">
        <w:rPr>
          <w:rFonts w:ascii="Times New Roman" w:hAnsi="Times New Roman"/>
          <w:sz w:val="20"/>
        </w:rPr>
        <w:tab/>
        <w:t xml:space="preserve">              2000</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EA09D0" w:rsidRDefault="00EA09D0" w:rsidP="00EA09D0">
      <w:pPr>
        <w:pStyle w:val="BodyTextIndent3"/>
        <w:ind w:left="0" w:right="18"/>
        <w:rPr>
          <w:rFonts w:ascii="Times New Roman" w:hAnsi="Times New Roman"/>
          <w:bCs/>
          <w:iCs/>
          <w:sz w:val="20"/>
        </w:rPr>
      </w:pPr>
    </w:p>
    <w:p w:rsidR="00EA09D0" w:rsidRPr="00FC4F9F" w:rsidRDefault="00EA09D0" w:rsidP="00FC4F9F">
      <w:pPr>
        <w:pStyle w:val="Heading2"/>
        <w:tabs>
          <w:tab w:val="left" w:pos="3240"/>
          <w:tab w:val="left" w:pos="8550"/>
          <w:tab w:val="left" w:pos="9630"/>
        </w:tabs>
        <w:ind w:left="0" w:right="18"/>
        <w:jc w:val="center"/>
        <w:rPr>
          <w:rFonts w:ascii="Times New Roman" w:hAnsi="Times New Roman"/>
          <w:bCs w:val="0"/>
          <w:smallCaps/>
          <w:sz w:val="24"/>
          <w:u w:val="thick"/>
        </w:rPr>
      </w:pPr>
      <w:r>
        <w:rPr>
          <w:rStyle w:val="afont-sectiontitles"/>
          <w:rFonts w:ascii="Times New Roman" w:hAnsi="Times New Roman"/>
          <w:b/>
          <w:bCs w:val="0"/>
          <w:sz w:val="28"/>
        </w:rPr>
        <w:t>Q</w:t>
      </w:r>
      <w:r>
        <w:rPr>
          <w:rStyle w:val="afont-sectiontitles"/>
          <w:rFonts w:ascii="Times New Roman" w:hAnsi="Times New Roman"/>
          <w:b/>
          <w:bCs w:val="0"/>
        </w:rPr>
        <w:t>UALIFICATIONS</w:t>
      </w:r>
    </w:p>
    <w:p w:rsidR="00EA09D0" w:rsidRDefault="00EA09D0">
      <w:pPr>
        <w:widowControl w:val="0"/>
        <w:autoSpaceDE w:val="0"/>
        <w:autoSpaceDN w:val="0"/>
        <w:adjustRightInd w:val="0"/>
        <w:rPr>
          <w:rFonts w:ascii="Times New Roman" w:hAnsi="Times New Roman"/>
          <w:sz w:val="20"/>
        </w:rPr>
      </w:pP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 xml:space="preserve">Managed 16 million </w:t>
      </w:r>
      <w:proofErr w:type="spellStart"/>
      <w:r>
        <w:rPr>
          <w:rFonts w:ascii="Times New Roman" w:hAnsi="Times New Roman"/>
          <w:sz w:val="20"/>
        </w:rPr>
        <w:t>usd</w:t>
      </w:r>
      <w:proofErr w:type="spellEnd"/>
      <w:r>
        <w:rPr>
          <w:rFonts w:ascii="Times New Roman" w:hAnsi="Times New Roman"/>
          <w:sz w:val="20"/>
        </w:rPr>
        <w:t xml:space="preserve"> Learning Budget for over 3200 staff</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Conducted Capability Assessment for 3500 Technical and non-Technical staff</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Project managed comprehensive HR Onboarding program for Technical staff: DEVELOP, AFFILIATION, and Onboarding</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Experience in application of Accelerated Learning and Blended Learning in the course of instructional design</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Project Managed and Implemented Workplace Learning concept in multiple segments of the business</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Operational experience in leading and managing the Americas Learning H</w:t>
      </w:r>
      <w:r w:rsidR="00FC4F9F">
        <w:rPr>
          <w:rFonts w:ascii="Times New Roman" w:hAnsi="Times New Roman"/>
          <w:sz w:val="20"/>
        </w:rPr>
        <w:t>ub as Deputy Director</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Extensive experience in organizational design utilizing whole systems model in operational and technical</w:t>
      </w:r>
    </w:p>
    <w:p w:rsidR="00EA09D0" w:rsidRDefault="00EA09D0">
      <w:pPr>
        <w:pStyle w:val="BodyTextIndent3"/>
        <w:ind w:left="0"/>
        <w:rPr>
          <w:rFonts w:ascii="Times New Roman" w:hAnsi="Times New Roman"/>
          <w:sz w:val="20"/>
        </w:rPr>
      </w:pPr>
      <w:r>
        <w:rPr>
          <w:rFonts w:ascii="Times New Roman" w:hAnsi="Times New Roman"/>
          <w:sz w:val="20"/>
        </w:rPr>
        <w:t>Environments at</w:t>
      </w:r>
      <w:r w:rsidR="00FC4F9F">
        <w:rPr>
          <w:rFonts w:ascii="Times New Roman" w:hAnsi="Times New Roman"/>
          <w:sz w:val="20"/>
        </w:rPr>
        <w:t xml:space="preserve"> senior levels in the company</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Unique skill in coaching at executive and mid-management level: Certified Trainer</w:t>
      </w:r>
      <w:r w:rsidR="00FC4F9F">
        <w:rPr>
          <w:rFonts w:ascii="Times New Roman" w:hAnsi="Times New Roman"/>
          <w:sz w:val="20"/>
        </w:rPr>
        <w:t>, Accredited Coach with PDI</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Master level facilitation skills coupled with years of experience in conflict resolution</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Global experience working with other nations and multiple cultural settings e.g. US, UK, Norway, The Netherlands, Nigeria and Malaysia</w:t>
      </w:r>
    </w:p>
    <w:p w:rsidR="00EA09D0" w:rsidRDefault="00EA09D0">
      <w:pPr>
        <w:pStyle w:val="BodyTextIndent3"/>
        <w:ind w:left="0"/>
        <w:rPr>
          <w:rFonts w:ascii="Times New Roman" w:hAnsi="Times New Roman"/>
          <w:sz w:val="20"/>
        </w:rPr>
      </w:pPr>
    </w:p>
    <w:p w:rsidR="00EA09D0" w:rsidRDefault="00EA09D0">
      <w:pPr>
        <w:pStyle w:val="BodyTextIndent3"/>
        <w:ind w:left="0"/>
        <w:rPr>
          <w:rFonts w:ascii="Times New Roman" w:hAnsi="Times New Roman"/>
          <w:sz w:val="20"/>
        </w:rPr>
      </w:pPr>
      <w:r>
        <w:rPr>
          <w:rFonts w:ascii="Times New Roman" w:hAnsi="Times New Roman"/>
          <w:sz w:val="20"/>
        </w:rPr>
        <w:t>Competency Based Development Certified Assessor and Program Manager</w:t>
      </w:r>
    </w:p>
    <w:p w:rsidR="00EA09D0" w:rsidRDefault="00EA09D0">
      <w:pPr>
        <w:pStyle w:val="BodyTextIndent3"/>
        <w:ind w:left="0"/>
        <w:rPr>
          <w:rFonts w:ascii="Times New Roman" w:hAnsi="Times New Roman"/>
          <w:sz w:val="20"/>
        </w:rPr>
      </w:pPr>
    </w:p>
    <w:p w:rsidR="00EA09D0" w:rsidRDefault="00EA09D0">
      <w:pPr>
        <w:widowControl w:val="0"/>
        <w:autoSpaceDE w:val="0"/>
        <w:autoSpaceDN w:val="0"/>
        <w:adjustRightInd w:val="0"/>
        <w:ind w:right="450"/>
        <w:rPr>
          <w:rFonts w:ascii="Times New Roman" w:hAnsi="Times New Roman"/>
          <w:bCs/>
          <w:iCs/>
          <w:sz w:val="20"/>
        </w:rPr>
      </w:pPr>
    </w:p>
    <w:p w:rsidR="00EA09D0" w:rsidRDefault="00EA09D0">
      <w:pPr>
        <w:pStyle w:val="Institution"/>
        <w:spacing w:line="220" w:lineRule="exact"/>
        <w:ind w:left="0" w:right="-36"/>
        <w:jc w:val="center"/>
        <w:rPr>
          <w:rFonts w:ascii="Times New Roman" w:hAnsi="Times New Roman"/>
          <w:sz w:val="20"/>
        </w:rPr>
      </w:pPr>
      <w:r>
        <w:rPr>
          <w:rStyle w:val="afont-sectiontitles"/>
          <w:rFonts w:ascii="Times New Roman" w:hAnsi="Times New Roman"/>
          <w:b/>
          <w:bCs/>
          <w:sz w:val="36"/>
        </w:rPr>
        <w:t>a</w:t>
      </w:r>
      <w:r>
        <w:rPr>
          <w:rStyle w:val="afont-sectiontitles"/>
          <w:rFonts w:ascii="Times New Roman" w:hAnsi="Times New Roman"/>
          <w:b/>
          <w:bCs/>
          <w:sz w:val="28"/>
        </w:rPr>
        <w:t>wards</w:t>
      </w:r>
    </w:p>
    <w:p w:rsidR="00EA09D0" w:rsidRDefault="00EA09D0">
      <w:pPr>
        <w:pStyle w:val="Institution"/>
        <w:spacing w:line="220" w:lineRule="exact"/>
        <w:ind w:left="0" w:right="-36"/>
        <w:rPr>
          <w:rFonts w:ascii="Times New Roman" w:hAnsi="Times New Roman"/>
          <w:sz w:val="20"/>
        </w:rPr>
      </w:pPr>
    </w:p>
    <w:p w:rsidR="00EA09D0" w:rsidRDefault="00EA09D0">
      <w:pPr>
        <w:pStyle w:val="BodyTextIndent3"/>
        <w:ind w:left="0" w:right="-36"/>
        <w:rPr>
          <w:rFonts w:ascii="Times New Roman" w:hAnsi="Times New Roman"/>
          <w:sz w:val="20"/>
        </w:rPr>
      </w:pPr>
      <w:r>
        <w:rPr>
          <w:rFonts w:ascii="Times New Roman" w:hAnsi="Times New Roman"/>
          <w:sz w:val="20"/>
        </w:rPr>
        <w:t>President’s Award for Team Excellence</w:t>
      </w:r>
      <w:r>
        <w:rPr>
          <w:rFonts w:ascii="Times New Roman" w:hAnsi="Times New Roman"/>
          <w:sz w:val="20"/>
        </w:rPr>
        <w:tab/>
      </w:r>
      <w:r>
        <w:rPr>
          <w:rFonts w:ascii="Times New Roman" w:hAnsi="Times New Roman"/>
          <w:sz w:val="20"/>
        </w:rPr>
        <w:tab/>
        <w:t>Shell Oil Company</w:t>
      </w:r>
      <w:r>
        <w:rPr>
          <w:rFonts w:ascii="Times New Roman" w:hAnsi="Times New Roman"/>
          <w:sz w:val="20"/>
        </w:rPr>
        <w:tab/>
        <w:t xml:space="preserve">             </w:t>
      </w:r>
      <w:r>
        <w:rPr>
          <w:rFonts w:ascii="Times New Roman" w:hAnsi="Times New Roman"/>
          <w:sz w:val="20"/>
        </w:rPr>
        <w:tab/>
      </w:r>
      <w:r>
        <w:rPr>
          <w:rFonts w:ascii="Times New Roman" w:hAnsi="Times New Roman"/>
          <w:sz w:val="20"/>
        </w:rPr>
        <w:tab/>
      </w:r>
      <w:r>
        <w:rPr>
          <w:rFonts w:ascii="Times New Roman" w:hAnsi="Times New Roman"/>
          <w:sz w:val="20"/>
        </w:rPr>
        <w:tab/>
        <w:t xml:space="preserve"> 1997 &amp; 1989</w:t>
      </w:r>
    </w:p>
    <w:p w:rsidR="00C37FC8" w:rsidRDefault="00C37FC8">
      <w:pPr>
        <w:pStyle w:val="BodyTextIndent3"/>
        <w:ind w:left="0" w:right="-36"/>
        <w:rPr>
          <w:rFonts w:ascii="Times New Roman" w:hAnsi="Times New Roman"/>
          <w:sz w:val="20"/>
        </w:rPr>
      </w:pPr>
    </w:p>
    <w:p w:rsidR="00EA09D0" w:rsidRDefault="00EA09D0">
      <w:pPr>
        <w:pStyle w:val="BodyTextIndent3"/>
        <w:ind w:left="0" w:right="-36"/>
        <w:rPr>
          <w:rFonts w:ascii="Times New Roman" w:hAnsi="Times New Roman"/>
          <w:sz w:val="20"/>
        </w:rPr>
      </w:pPr>
    </w:p>
    <w:p w:rsidR="00EA09D0" w:rsidRDefault="00EA09D0">
      <w:pPr>
        <w:pStyle w:val="BodyTextIndent3"/>
        <w:tabs>
          <w:tab w:val="left" w:pos="3240"/>
        </w:tabs>
        <w:ind w:left="0" w:right="-36"/>
        <w:jc w:val="center"/>
        <w:rPr>
          <w:rStyle w:val="afont-sectiontitles"/>
          <w:rFonts w:ascii="Times New Roman" w:hAnsi="Times New Roman"/>
          <w:sz w:val="28"/>
        </w:rPr>
      </w:pPr>
      <w:r>
        <w:rPr>
          <w:rStyle w:val="afont-sectiontitles"/>
          <w:rFonts w:ascii="Times New Roman" w:hAnsi="Times New Roman"/>
          <w:sz w:val="32"/>
        </w:rPr>
        <w:lastRenderedPageBreak/>
        <w:t>C</w:t>
      </w:r>
      <w:r>
        <w:rPr>
          <w:rStyle w:val="afont-sectiontitles"/>
          <w:rFonts w:ascii="Times New Roman" w:hAnsi="Times New Roman"/>
          <w:sz w:val="28"/>
        </w:rPr>
        <w:t>ertifications</w:t>
      </w:r>
    </w:p>
    <w:p w:rsidR="00C37FC8" w:rsidRDefault="00C37FC8">
      <w:pPr>
        <w:pStyle w:val="BodyTextIndent3"/>
        <w:tabs>
          <w:tab w:val="left" w:pos="3240"/>
        </w:tabs>
        <w:ind w:left="0" w:right="-36"/>
        <w:jc w:val="center"/>
        <w:rPr>
          <w:rFonts w:ascii="Times New Roman" w:hAnsi="Times New Roman"/>
          <w:sz w:val="20"/>
        </w:rPr>
      </w:pPr>
    </w:p>
    <w:p w:rsidR="00EA09D0" w:rsidRDefault="00EA09D0">
      <w:pPr>
        <w:pStyle w:val="BodyTextIndent3"/>
        <w:ind w:left="0" w:right="-36"/>
        <w:rPr>
          <w:rFonts w:ascii="Times New Roman" w:hAnsi="Times New Roman"/>
          <w:sz w:val="20"/>
        </w:rPr>
      </w:pPr>
      <w:r>
        <w:rPr>
          <w:rFonts w:ascii="Times New Roman" w:hAnsi="Times New Roman"/>
          <w:sz w:val="20"/>
        </w:rPr>
        <w:t xml:space="preserve">Certified Professional Coactive Coach – CTI </w:t>
      </w:r>
      <w:r>
        <w:rPr>
          <w:rFonts w:ascii="Times New Roman" w:hAnsi="Times New Roman"/>
          <w:sz w:val="20"/>
        </w:rPr>
        <w:tab/>
      </w:r>
      <w:r w:rsidR="00C37FC8">
        <w:rPr>
          <w:rFonts w:ascii="Times New Roman" w:hAnsi="Times New Roman"/>
          <w:sz w:val="20"/>
        </w:rPr>
        <w:tab/>
      </w:r>
      <w:r w:rsidR="00C37FC8">
        <w:rPr>
          <w:rFonts w:ascii="Times New Roman" w:hAnsi="Times New Roman"/>
          <w:sz w:val="20"/>
        </w:rPr>
        <w:tab/>
      </w:r>
      <w:r w:rsidR="00C37FC8">
        <w:rPr>
          <w:rFonts w:ascii="Times New Roman" w:hAnsi="Times New Roman"/>
          <w:sz w:val="20"/>
        </w:rPr>
        <w:tab/>
      </w:r>
      <w:r w:rsidR="00C37FC8">
        <w:rPr>
          <w:rFonts w:ascii="Times New Roman" w:hAnsi="Times New Roman"/>
          <w:sz w:val="20"/>
        </w:rPr>
        <w:tab/>
      </w:r>
      <w:r w:rsidR="00C37FC8">
        <w:rPr>
          <w:rFonts w:ascii="Times New Roman" w:hAnsi="Times New Roman"/>
          <w:sz w:val="20"/>
        </w:rPr>
        <w:tab/>
      </w:r>
      <w:r w:rsidR="00C37FC8">
        <w:rPr>
          <w:rFonts w:ascii="Times New Roman" w:hAnsi="Times New Roman"/>
          <w:sz w:val="20"/>
        </w:rPr>
        <w:tab/>
        <w:t xml:space="preserve">            </w:t>
      </w:r>
      <w:r w:rsidR="00C37FC8">
        <w:rPr>
          <w:rFonts w:ascii="Times New Roman" w:hAnsi="Times New Roman"/>
          <w:sz w:val="20"/>
        </w:rPr>
        <w:tab/>
        <w:t>2012</w:t>
      </w:r>
    </w:p>
    <w:p w:rsidR="00EA09D0" w:rsidRDefault="00EA09D0">
      <w:pPr>
        <w:pStyle w:val="BodyTextIndent3"/>
        <w:ind w:left="0" w:right="-36"/>
        <w:rPr>
          <w:rFonts w:ascii="Times New Roman" w:hAnsi="Times New Roman"/>
          <w:sz w:val="20"/>
        </w:rPr>
      </w:pPr>
      <w:r>
        <w:rPr>
          <w:rFonts w:ascii="Times New Roman" w:hAnsi="Times New Roman"/>
          <w:sz w:val="20"/>
        </w:rPr>
        <w:t xml:space="preserve">Organizational </w:t>
      </w:r>
      <w:proofErr w:type="gramStart"/>
      <w:r>
        <w:rPr>
          <w:rFonts w:ascii="Times New Roman" w:hAnsi="Times New Roman"/>
          <w:sz w:val="20"/>
        </w:rPr>
        <w:t>Engineer ,</w:t>
      </w:r>
      <w:proofErr w:type="gramEnd"/>
      <w:r>
        <w:rPr>
          <w:rFonts w:ascii="Times New Roman" w:hAnsi="Times New Roman"/>
          <w:sz w:val="20"/>
        </w:rPr>
        <w:t xml:space="preserve"> I-OPT – Certification of Proficiency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2008</w:t>
      </w:r>
    </w:p>
    <w:p w:rsidR="00EA09D0" w:rsidRDefault="00EA09D0">
      <w:pPr>
        <w:pStyle w:val="BodyTextIndent3"/>
        <w:ind w:left="0" w:right="-36"/>
        <w:rPr>
          <w:rFonts w:ascii="Times New Roman" w:hAnsi="Times New Roman"/>
          <w:sz w:val="20"/>
        </w:rPr>
      </w:pPr>
      <w:r>
        <w:rPr>
          <w:rFonts w:ascii="Times New Roman" w:hAnsi="Times New Roman"/>
          <w:sz w:val="20"/>
        </w:rPr>
        <w:t>FIRO-B – Certified from OPP, Oxford, England</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2004</w:t>
      </w:r>
    </w:p>
    <w:p w:rsidR="00EA09D0" w:rsidRDefault="00EA09D0">
      <w:pPr>
        <w:pStyle w:val="BodyTextIndent3"/>
        <w:ind w:left="0" w:right="-36"/>
        <w:rPr>
          <w:rFonts w:ascii="Times New Roman" w:hAnsi="Times New Roman"/>
          <w:sz w:val="20"/>
        </w:rPr>
      </w:pPr>
      <w:r>
        <w:rPr>
          <w:rFonts w:ascii="Times New Roman" w:hAnsi="Times New Roman"/>
          <w:sz w:val="20"/>
        </w:rPr>
        <w:t>Shell International Certified Coaching for Performance Trainer, PDI</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t>2000</w:t>
      </w:r>
    </w:p>
    <w:p w:rsidR="00EA09D0" w:rsidRDefault="00EA09D0">
      <w:pPr>
        <w:pStyle w:val="BodyTextIndent3"/>
        <w:ind w:left="0" w:right="-36"/>
        <w:rPr>
          <w:rFonts w:ascii="Times New Roman" w:hAnsi="Times New Roman"/>
          <w:sz w:val="20"/>
        </w:rPr>
      </w:pPr>
      <w:r>
        <w:rPr>
          <w:rFonts w:ascii="Times New Roman" w:hAnsi="Times New Roman"/>
          <w:sz w:val="20"/>
        </w:rPr>
        <w:t>After Action Review – AAR Certified Shell Practitioner</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t>1999</w:t>
      </w:r>
    </w:p>
    <w:p w:rsidR="00EA09D0" w:rsidRDefault="00EA09D0">
      <w:pPr>
        <w:pStyle w:val="BodyTextIndent3"/>
        <w:ind w:left="0" w:right="-36"/>
        <w:rPr>
          <w:rFonts w:ascii="Times New Roman" w:hAnsi="Times New Roman"/>
          <w:sz w:val="20"/>
        </w:rPr>
      </w:pPr>
      <w:r>
        <w:rPr>
          <w:rFonts w:ascii="Times New Roman" w:hAnsi="Times New Roman"/>
          <w:sz w:val="20"/>
        </w:rPr>
        <w:t>Shell Open Systems Workshop – Certified Trainer</w:t>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t xml:space="preserve">                                     </w:t>
      </w:r>
      <w:r>
        <w:rPr>
          <w:rFonts w:ascii="Times New Roman" w:hAnsi="Times New Roman"/>
          <w:sz w:val="20"/>
        </w:rPr>
        <w:tab/>
      </w:r>
      <w:r>
        <w:rPr>
          <w:rFonts w:ascii="Times New Roman" w:hAnsi="Times New Roman"/>
          <w:sz w:val="20"/>
        </w:rPr>
        <w:tab/>
        <w:t>1998</w:t>
      </w:r>
    </w:p>
    <w:p w:rsidR="00EA09D0" w:rsidRDefault="00EA09D0">
      <w:pPr>
        <w:pStyle w:val="BodyTextIndent3"/>
        <w:ind w:left="0" w:right="-36"/>
        <w:rPr>
          <w:rFonts w:ascii="Times New Roman" w:hAnsi="Times New Roman"/>
          <w:sz w:val="20"/>
        </w:rPr>
      </w:pPr>
    </w:p>
    <w:p w:rsidR="00EA09D0" w:rsidRDefault="00EA09D0">
      <w:pPr>
        <w:pStyle w:val="BodyTextIndent3"/>
        <w:ind w:left="0" w:right="-36"/>
        <w:jc w:val="center"/>
        <w:rPr>
          <w:rStyle w:val="afont-sectiontitles"/>
          <w:rFonts w:ascii="Times New Roman" w:hAnsi="Times New Roman"/>
          <w:sz w:val="28"/>
        </w:rPr>
      </w:pPr>
      <w:r>
        <w:rPr>
          <w:rStyle w:val="afont-sectiontitles"/>
          <w:rFonts w:ascii="Times New Roman" w:hAnsi="Times New Roman"/>
          <w:sz w:val="32"/>
        </w:rPr>
        <w:t>P</w:t>
      </w:r>
      <w:r>
        <w:rPr>
          <w:rStyle w:val="afont-sectiontitles"/>
          <w:rFonts w:ascii="Times New Roman" w:hAnsi="Times New Roman"/>
          <w:sz w:val="28"/>
        </w:rPr>
        <w:t>resentations</w:t>
      </w:r>
    </w:p>
    <w:p w:rsidR="00EA09D0" w:rsidRDefault="00EA09D0">
      <w:pPr>
        <w:pStyle w:val="BodyTextIndent3"/>
        <w:ind w:left="0" w:right="-36"/>
        <w:jc w:val="center"/>
        <w:rPr>
          <w:rFonts w:ascii="Times New Roman" w:hAnsi="Times New Roman"/>
          <w:sz w:val="20"/>
        </w:rPr>
      </w:pPr>
    </w:p>
    <w:p w:rsidR="00EA09D0" w:rsidRDefault="00EA09D0">
      <w:pPr>
        <w:pStyle w:val="BodyTextIndent3"/>
        <w:ind w:left="0" w:right="-36"/>
        <w:rPr>
          <w:rFonts w:ascii="Times New Roman" w:hAnsi="Times New Roman"/>
          <w:sz w:val="20"/>
        </w:rPr>
      </w:pPr>
      <w:r>
        <w:rPr>
          <w:rFonts w:ascii="Times New Roman" w:hAnsi="Times New Roman"/>
          <w:sz w:val="20"/>
        </w:rPr>
        <w:t>Shell Exploration and Production Learning Conference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2005</w:t>
      </w:r>
    </w:p>
    <w:p w:rsidR="00EA09D0" w:rsidRDefault="00EA09D0">
      <w:pPr>
        <w:pStyle w:val="BodyTextIndent3"/>
        <w:ind w:left="0" w:right="-36"/>
        <w:rPr>
          <w:rFonts w:ascii="Times New Roman" w:hAnsi="Times New Roman"/>
          <w:sz w:val="20"/>
        </w:rPr>
      </w:pPr>
      <w:r>
        <w:rPr>
          <w:rFonts w:ascii="Times New Roman" w:hAnsi="Times New Roman"/>
          <w:sz w:val="20"/>
        </w:rPr>
        <w:t>Royal Dutch Shell Group Human Resources Conference, The Hague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w:t>
      </w:r>
      <w:r>
        <w:rPr>
          <w:rFonts w:ascii="Times New Roman" w:hAnsi="Times New Roman"/>
          <w:sz w:val="20"/>
        </w:rPr>
        <w:tab/>
      </w:r>
      <w:r>
        <w:rPr>
          <w:rFonts w:ascii="Times New Roman" w:hAnsi="Times New Roman"/>
          <w:sz w:val="20"/>
        </w:rPr>
        <w:tab/>
        <w:t>2004</w:t>
      </w:r>
    </w:p>
    <w:p w:rsidR="00EA09D0" w:rsidRDefault="00EA09D0">
      <w:pPr>
        <w:pStyle w:val="BodyTextIndent3"/>
        <w:ind w:left="0" w:right="-36"/>
        <w:rPr>
          <w:rFonts w:ascii="Times New Roman" w:hAnsi="Times New Roman"/>
          <w:sz w:val="20"/>
        </w:rPr>
      </w:pPr>
      <w:r>
        <w:rPr>
          <w:rFonts w:ascii="Times New Roman" w:hAnsi="Times New Roman"/>
          <w:sz w:val="20"/>
        </w:rPr>
        <w:t>Symposium on Individual, Team, and Organizational Effectiveness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2001</w:t>
      </w:r>
    </w:p>
    <w:p w:rsidR="00EA09D0" w:rsidRDefault="00EA09D0">
      <w:pPr>
        <w:pStyle w:val="BodyTextIndent3"/>
        <w:ind w:left="0" w:right="-36"/>
        <w:rPr>
          <w:rFonts w:ascii="Times New Roman" w:hAnsi="Times New Roman"/>
          <w:sz w:val="20"/>
        </w:rPr>
      </w:pPr>
      <w:r>
        <w:rPr>
          <w:rFonts w:ascii="Times New Roman" w:hAnsi="Times New Roman"/>
          <w:sz w:val="20"/>
        </w:rPr>
        <w:t>Symposium on Individual, Team, and Organizational Effectiveness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2000</w:t>
      </w:r>
    </w:p>
    <w:p w:rsidR="00EA09D0" w:rsidRDefault="00EA09D0">
      <w:pPr>
        <w:pStyle w:val="BodyTextIndent3"/>
        <w:ind w:left="0" w:right="-36"/>
        <w:rPr>
          <w:rFonts w:ascii="Times New Roman" w:hAnsi="Times New Roman"/>
          <w:sz w:val="20"/>
        </w:rPr>
      </w:pPr>
      <w:r>
        <w:rPr>
          <w:rFonts w:ascii="Times New Roman" w:hAnsi="Times New Roman"/>
          <w:sz w:val="20"/>
        </w:rPr>
        <w:t>Symposium on Individual, Team, and Organizational Effectiveness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1999</w:t>
      </w:r>
    </w:p>
    <w:p w:rsidR="00EA09D0" w:rsidRDefault="00EA09D0">
      <w:pPr>
        <w:pStyle w:val="BodyTextIndent3"/>
        <w:ind w:left="0" w:right="-36"/>
        <w:rPr>
          <w:rFonts w:ascii="Times New Roman" w:hAnsi="Times New Roman"/>
          <w:sz w:val="20"/>
        </w:rPr>
      </w:pPr>
    </w:p>
    <w:p w:rsidR="00EA09D0" w:rsidRDefault="00EA09D0">
      <w:pPr>
        <w:pStyle w:val="BodyTextIndent3"/>
        <w:ind w:left="0" w:right="-36"/>
        <w:rPr>
          <w:sz w:val="20"/>
        </w:rPr>
      </w:pPr>
    </w:p>
    <w:p w:rsidR="00EA09D0" w:rsidRDefault="00EA09D0">
      <w:pPr>
        <w:pStyle w:val="BodyTextIndent3"/>
        <w:ind w:left="0" w:right="-36"/>
        <w:rPr>
          <w:sz w:val="20"/>
        </w:rPr>
      </w:pPr>
    </w:p>
    <w:p w:rsidR="00EA09D0" w:rsidRDefault="00EA09D0">
      <w:pPr>
        <w:pStyle w:val="BodyTextIndent3"/>
        <w:ind w:left="0" w:right="-36"/>
        <w:rPr>
          <w:sz w:val="20"/>
        </w:rPr>
      </w:pPr>
    </w:p>
    <w:p w:rsidR="00EA09D0" w:rsidRDefault="00EA09D0">
      <w:pPr>
        <w:pStyle w:val="Institution"/>
        <w:spacing w:line="220" w:lineRule="exact"/>
        <w:ind w:left="0"/>
      </w:pPr>
    </w:p>
    <w:sectPr w:rsidR="00EA09D0" w:rsidSect="00EA09D0">
      <w:type w:val="continuous"/>
      <w:pgSz w:w="12240" w:h="15840" w:code="1"/>
      <w:pgMar w:top="540" w:right="1080" w:bottom="302" w:left="1296" w:header="547" w:footer="374"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F7D" w:rsidRDefault="00FD6F7D">
      <w:r>
        <w:separator/>
      </w:r>
    </w:p>
  </w:endnote>
  <w:endnote w:type="continuationSeparator" w:id="0">
    <w:p w:rsidR="00FD6F7D" w:rsidRDefault="00FD6F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F7D" w:rsidRDefault="00FD6F7D">
      <w:r>
        <w:separator/>
      </w:r>
    </w:p>
  </w:footnote>
  <w:footnote w:type="continuationSeparator" w:id="0">
    <w:p w:rsidR="00FD6F7D" w:rsidRDefault="00FD6F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C77"/>
    <w:multiLevelType w:val="hybridMultilevel"/>
    <w:tmpl w:val="0788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76FE2"/>
    <w:multiLevelType w:val="hybridMultilevel"/>
    <w:tmpl w:val="FC0882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14D06D6"/>
    <w:multiLevelType w:val="hybridMultilevel"/>
    <w:tmpl w:val="CD00081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90"/>
        </w:tabs>
        <w:ind w:left="-90" w:hanging="360"/>
      </w:pPr>
      <w:rPr>
        <w:rFonts w:ascii="Courier New" w:hAnsi="Courier New" w:hint="default"/>
      </w:rPr>
    </w:lvl>
    <w:lvl w:ilvl="2" w:tplc="04090005" w:tentative="1">
      <w:start w:val="1"/>
      <w:numFmt w:val="bullet"/>
      <w:lvlText w:val=""/>
      <w:lvlJc w:val="left"/>
      <w:pPr>
        <w:tabs>
          <w:tab w:val="num" w:pos="630"/>
        </w:tabs>
        <w:ind w:left="630" w:hanging="360"/>
      </w:pPr>
      <w:rPr>
        <w:rFonts w:ascii="Wingdings" w:hAnsi="Wingdings" w:hint="default"/>
      </w:rPr>
    </w:lvl>
    <w:lvl w:ilvl="3" w:tplc="04090001" w:tentative="1">
      <w:start w:val="1"/>
      <w:numFmt w:val="bullet"/>
      <w:lvlText w:val=""/>
      <w:lvlJc w:val="left"/>
      <w:pPr>
        <w:tabs>
          <w:tab w:val="num" w:pos="1350"/>
        </w:tabs>
        <w:ind w:left="1350" w:hanging="360"/>
      </w:pPr>
      <w:rPr>
        <w:rFonts w:ascii="Symbol" w:hAnsi="Symbol" w:hint="default"/>
      </w:rPr>
    </w:lvl>
    <w:lvl w:ilvl="4" w:tplc="04090003" w:tentative="1">
      <w:start w:val="1"/>
      <w:numFmt w:val="bullet"/>
      <w:lvlText w:val="o"/>
      <w:lvlJc w:val="left"/>
      <w:pPr>
        <w:tabs>
          <w:tab w:val="num" w:pos="2070"/>
        </w:tabs>
        <w:ind w:left="2070" w:hanging="360"/>
      </w:pPr>
      <w:rPr>
        <w:rFonts w:ascii="Courier New" w:hAnsi="Courier New" w:hint="default"/>
      </w:rPr>
    </w:lvl>
    <w:lvl w:ilvl="5" w:tplc="04090005" w:tentative="1">
      <w:start w:val="1"/>
      <w:numFmt w:val="bullet"/>
      <w:lvlText w:val=""/>
      <w:lvlJc w:val="left"/>
      <w:pPr>
        <w:tabs>
          <w:tab w:val="num" w:pos="2790"/>
        </w:tabs>
        <w:ind w:left="2790" w:hanging="360"/>
      </w:pPr>
      <w:rPr>
        <w:rFonts w:ascii="Wingdings" w:hAnsi="Wingdings" w:hint="default"/>
      </w:rPr>
    </w:lvl>
    <w:lvl w:ilvl="6" w:tplc="04090001" w:tentative="1">
      <w:start w:val="1"/>
      <w:numFmt w:val="bullet"/>
      <w:lvlText w:val=""/>
      <w:lvlJc w:val="left"/>
      <w:pPr>
        <w:tabs>
          <w:tab w:val="num" w:pos="3510"/>
        </w:tabs>
        <w:ind w:left="3510" w:hanging="360"/>
      </w:pPr>
      <w:rPr>
        <w:rFonts w:ascii="Symbol" w:hAnsi="Symbol" w:hint="default"/>
      </w:rPr>
    </w:lvl>
    <w:lvl w:ilvl="7" w:tplc="04090003" w:tentative="1">
      <w:start w:val="1"/>
      <w:numFmt w:val="bullet"/>
      <w:lvlText w:val="o"/>
      <w:lvlJc w:val="left"/>
      <w:pPr>
        <w:tabs>
          <w:tab w:val="num" w:pos="4230"/>
        </w:tabs>
        <w:ind w:left="4230" w:hanging="360"/>
      </w:pPr>
      <w:rPr>
        <w:rFonts w:ascii="Courier New" w:hAnsi="Courier New" w:hint="default"/>
      </w:rPr>
    </w:lvl>
    <w:lvl w:ilvl="8" w:tplc="04090005" w:tentative="1">
      <w:start w:val="1"/>
      <w:numFmt w:val="bullet"/>
      <w:lvlText w:val=""/>
      <w:lvlJc w:val="left"/>
      <w:pPr>
        <w:tabs>
          <w:tab w:val="num" w:pos="4950"/>
        </w:tabs>
        <w:ind w:left="4950" w:hanging="360"/>
      </w:pPr>
      <w:rPr>
        <w:rFonts w:ascii="Wingdings" w:hAnsi="Wingdings" w:hint="default"/>
      </w:rPr>
    </w:lvl>
  </w:abstractNum>
  <w:abstractNum w:abstractNumId="3">
    <w:nsid w:val="07F50142"/>
    <w:multiLevelType w:val="hybridMultilevel"/>
    <w:tmpl w:val="007E1E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CD511B"/>
    <w:multiLevelType w:val="hybridMultilevel"/>
    <w:tmpl w:val="8764AD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C72179A"/>
    <w:multiLevelType w:val="hybridMultilevel"/>
    <w:tmpl w:val="40345C1E"/>
    <w:lvl w:ilvl="0" w:tplc="04090001">
      <w:start w:val="1"/>
      <w:numFmt w:val="bullet"/>
      <w:lvlText w:val=""/>
      <w:lvlJc w:val="left"/>
      <w:pPr>
        <w:tabs>
          <w:tab w:val="num" w:pos="1445"/>
        </w:tabs>
        <w:ind w:left="14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6847471"/>
    <w:multiLevelType w:val="hybridMultilevel"/>
    <w:tmpl w:val="B6C05E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1A1423CC"/>
    <w:multiLevelType w:val="hybridMultilevel"/>
    <w:tmpl w:val="E05018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C1645C"/>
    <w:multiLevelType w:val="hybridMultilevel"/>
    <w:tmpl w:val="9508E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nsid w:val="20384CCB"/>
    <w:multiLevelType w:val="singleLevel"/>
    <w:tmpl w:val="A9083FCE"/>
    <w:lvl w:ilvl="0">
      <w:start w:val="1"/>
      <w:numFmt w:val="decimal"/>
      <w:lvlText w:val="%1."/>
      <w:legacy w:legacy="1" w:legacySpace="0" w:legacyIndent="360"/>
      <w:lvlJc w:val="left"/>
      <w:pPr>
        <w:ind w:left="-360" w:hanging="360"/>
      </w:pPr>
    </w:lvl>
  </w:abstractNum>
  <w:abstractNum w:abstractNumId="10">
    <w:nsid w:val="23BF7EAA"/>
    <w:multiLevelType w:val="hybridMultilevel"/>
    <w:tmpl w:val="085E40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3DC54D7"/>
    <w:multiLevelType w:val="hybridMultilevel"/>
    <w:tmpl w:val="18467F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CD24135"/>
    <w:multiLevelType w:val="hybridMultilevel"/>
    <w:tmpl w:val="998E7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nsid w:val="2D4A30A0"/>
    <w:multiLevelType w:val="hybridMultilevel"/>
    <w:tmpl w:val="41A82F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nsid w:val="30254892"/>
    <w:multiLevelType w:val="hybridMultilevel"/>
    <w:tmpl w:val="83DE5F3E"/>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90"/>
        </w:tabs>
        <w:ind w:left="-90" w:hanging="360"/>
      </w:pPr>
      <w:rPr>
        <w:rFonts w:ascii="Courier New" w:hAnsi="Courier New" w:hint="default"/>
      </w:rPr>
    </w:lvl>
    <w:lvl w:ilvl="2" w:tplc="04090005" w:tentative="1">
      <w:start w:val="1"/>
      <w:numFmt w:val="bullet"/>
      <w:lvlText w:val=""/>
      <w:lvlJc w:val="left"/>
      <w:pPr>
        <w:tabs>
          <w:tab w:val="num" w:pos="630"/>
        </w:tabs>
        <w:ind w:left="630" w:hanging="360"/>
      </w:pPr>
      <w:rPr>
        <w:rFonts w:ascii="Wingdings" w:hAnsi="Wingdings" w:hint="default"/>
      </w:rPr>
    </w:lvl>
    <w:lvl w:ilvl="3" w:tplc="04090001" w:tentative="1">
      <w:start w:val="1"/>
      <w:numFmt w:val="bullet"/>
      <w:lvlText w:val=""/>
      <w:lvlJc w:val="left"/>
      <w:pPr>
        <w:tabs>
          <w:tab w:val="num" w:pos="1350"/>
        </w:tabs>
        <w:ind w:left="1350" w:hanging="360"/>
      </w:pPr>
      <w:rPr>
        <w:rFonts w:ascii="Symbol" w:hAnsi="Symbol" w:hint="default"/>
      </w:rPr>
    </w:lvl>
    <w:lvl w:ilvl="4" w:tplc="04090003" w:tentative="1">
      <w:start w:val="1"/>
      <w:numFmt w:val="bullet"/>
      <w:lvlText w:val="o"/>
      <w:lvlJc w:val="left"/>
      <w:pPr>
        <w:tabs>
          <w:tab w:val="num" w:pos="2070"/>
        </w:tabs>
        <w:ind w:left="2070" w:hanging="360"/>
      </w:pPr>
      <w:rPr>
        <w:rFonts w:ascii="Courier New" w:hAnsi="Courier New" w:hint="default"/>
      </w:rPr>
    </w:lvl>
    <w:lvl w:ilvl="5" w:tplc="04090005" w:tentative="1">
      <w:start w:val="1"/>
      <w:numFmt w:val="bullet"/>
      <w:lvlText w:val=""/>
      <w:lvlJc w:val="left"/>
      <w:pPr>
        <w:tabs>
          <w:tab w:val="num" w:pos="2790"/>
        </w:tabs>
        <w:ind w:left="2790" w:hanging="360"/>
      </w:pPr>
      <w:rPr>
        <w:rFonts w:ascii="Wingdings" w:hAnsi="Wingdings" w:hint="default"/>
      </w:rPr>
    </w:lvl>
    <w:lvl w:ilvl="6" w:tplc="04090001" w:tentative="1">
      <w:start w:val="1"/>
      <w:numFmt w:val="bullet"/>
      <w:lvlText w:val=""/>
      <w:lvlJc w:val="left"/>
      <w:pPr>
        <w:tabs>
          <w:tab w:val="num" w:pos="3510"/>
        </w:tabs>
        <w:ind w:left="3510" w:hanging="360"/>
      </w:pPr>
      <w:rPr>
        <w:rFonts w:ascii="Symbol" w:hAnsi="Symbol" w:hint="default"/>
      </w:rPr>
    </w:lvl>
    <w:lvl w:ilvl="7" w:tplc="04090003" w:tentative="1">
      <w:start w:val="1"/>
      <w:numFmt w:val="bullet"/>
      <w:lvlText w:val="o"/>
      <w:lvlJc w:val="left"/>
      <w:pPr>
        <w:tabs>
          <w:tab w:val="num" w:pos="4230"/>
        </w:tabs>
        <w:ind w:left="4230" w:hanging="360"/>
      </w:pPr>
      <w:rPr>
        <w:rFonts w:ascii="Courier New" w:hAnsi="Courier New" w:hint="default"/>
      </w:rPr>
    </w:lvl>
    <w:lvl w:ilvl="8" w:tplc="04090005" w:tentative="1">
      <w:start w:val="1"/>
      <w:numFmt w:val="bullet"/>
      <w:lvlText w:val=""/>
      <w:lvlJc w:val="left"/>
      <w:pPr>
        <w:tabs>
          <w:tab w:val="num" w:pos="4950"/>
        </w:tabs>
        <w:ind w:left="4950" w:hanging="360"/>
      </w:pPr>
      <w:rPr>
        <w:rFonts w:ascii="Wingdings" w:hAnsi="Wingdings" w:hint="default"/>
      </w:rPr>
    </w:lvl>
  </w:abstractNum>
  <w:abstractNum w:abstractNumId="15">
    <w:nsid w:val="34D4551E"/>
    <w:multiLevelType w:val="hybridMultilevel"/>
    <w:tmpl w:val="596636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36CA2834"/>
    <w:multiLevelType w:val="hybridMultilevel"/>
    <w:tmpl w:val="6270E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nsid w:val="3E975CE1"/>
    <w:multiLevelType w:val="hybridMultilevel"/>
    <w:tmpl w:val="CA7204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FC248ED"/>
    <w:multiLevelType w:val="hybridMultilevel"/>
    <w:tmpl w:val="FFD8C86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90"/>
        </w:tabs>
        <w:ind w:left="-90" w:hanging="360"/>
      </w:pPr>
      <w:rPr>
        <w:rFonts w:ascii="Courier New" w:hAnsi="Courier New" w:hint="default"/>
      </w:rPr>
    </w:lvl>
    <w:lvl w:ilvl="2" w:tplc="04090005" w:tentative="1">
      <w:start w:val="1"/>
      <w:numFmt w:val="bullet"/>
      <w:lvlText w:val=""/>
      <w:lvlJc w:val="left"/>
      <w:pPr>
        <w:tabs>
          <w:tab w:val="num" w:pos="630"/>
        </w:tabs>
        <w:ind w:left="630" w:hanging="360"/>
      </w:pPr>
      <w:rPr>
        <w:rFonts w:ascii="Wingdings" w:hAnsi="Wingdings" w:hint="default"/>
      </w:rPr>
    </w:lvl>
    <w:lvl w:ilvl="3" w:tplc="04090001" w:tentative="1">
      <w:start w:val="1"/>
      <w:numFmt w:val="bullet"/>
      <w:lvlText w:val=""/>
      <w:lvlJc w:val="left"/>
      <w:pPr>
        <w:tabs>
          <w:tab w:val="num" w:pos="1350"/>
        </w:tabs>
        <w:ind w:left="1350" w:hanging="360"/>
      </w:pPr>
      <w:rPr>
        <w:rFonts w:ascii="Symbol" w:hAnsi="Symbol" w:hint="default"/>
      </w:rPr>
    </w:lvl>
    <w:lvl w:ilvl="4" w:tplc="04090003" w:tentative="1">
      <w:start w:val="1"/>
      <w:numFmt w:val="bullet"/>
      <w:lvlText w:val="o"/>
      <w:lvlJc w:val="left"/>
      <w:pPr>
        <w:tabs>
          <w:tab w:val="num" w:pos="2070"/>
        </w:tabs>
        <w:ind w:left="2070" w:hanging="360"/>
      </w:pPr>
      <w:rPr>
        <w:rFonts w:ascii="Courier New" w:hAnsi="Courier New" w:hint="default"/>
      </w:rPr>
    </w:lvl>
    <w:lvl w:ilvl="5" w:tplc="04090005" w:tentative="1">
      <w:start w:val="1"/>
      <w:numFmt w:val="bullet"/>
      <w:lvlText w:val=""/>
      <w:lvlJc w:val="left"/>
      <w:pPr>
        <w:tabs>
          <w:tab w:val="num" w:pos="2790"/>
        </w:tabs>
        <w:ind w:left="2790" w:hanging="360"/>
      </w:pPr>
      <w:rPr>
        <w:rFonts w:ascii="Wingdings" w:hAnsi="Wingdings" w:hint="default"/>
      </w:rPr>
    </w:lvl>
    <w:lvl w:ilvl="6" w:tplc="04090001" w:tentative="1">
      <w:start w:val="1"/>
      <w:numFmt w:val="bullet"/>
      <w:lvlText w:val=""/>
      <w:lvlJc w:val="left"/>
      <w:pPr>
        <w:tabs>
          <w:tab w:val="num" w:pos="3510"/>
        </w:tabs>
        <w:ind w:left="3510" w:hanging="360"/>
      </w:pPr>
      <w:rPr>
        <w:rFonts w:ascii="Symbol" w:hAnsi="Symbol" w:hint="default"/>
      </w:rPr>
    </w:lvl>
    <w:lvl w:ilvl="7" w:tplc="04090003" w:tentative="1">
      <w:start w:val="1"/>
      <w:numFmt w:val="bullet"/>
      <w:lvlText w:val="o"/>
      <w:lvlJc w:val="left"/>
      <w:pPr>
        <w:tabs>
          <w:tab w:val="num" w:pos="4230"/>
        </w:tabs>
        <w:ind w:left="4230" w:hanging="360"/>
      </w:pPr>
      <w:rPr>
        <w:rFonts w:ascii="Courier New" w:hAnsi="Courier New" w:hint="default"/>
      </w:rPr>
    </w:lvl>
    <w:lvl w:ilvl="8" w:tplc="04090005" w:tentative="1">
      <w:start w:val="1"/>
      <w:numFmt w:val="bullet"/>
      <w:lvlText w:val=""/>
      <w:lvlJc w:val="left"/>
      <w:pPr>
        <w:tabs>
          <w:tab w:val="num" w:pos="4950"/>
        </w:tabs>
        <w:ind w:left="4950" w:hanging="360"/>
      </w:pPr>
      <w:rPr>
        <w:rFonts w:ascii="Wingdings" w:hAnsi="Wingdings" w:hint="default"/>
      </w:rPr>
    </w:lvl>
  </w:abstractNum>
  <w:abstractNum w:abstractNumId="19">
    <w:nsid w:val="437934B0"/>
    <w:multiLevelType w:val="hybridMultilevel"/>
    <w:tmpl w:val="F3DE1FA0"/>
    <w:lvl w:ilvl="0" w:tplc="04090001">
      <w:start w:val="1"/>
      <w:numFmt w:val="bullet"/>
      <w:lvlText w:val=""/>
      <w:lvlJc w:val="left"/>
      <w:pPr>
        <w:tabs>
          <w:tab w:val="num" w:pos="-300"/>
        </w:tabs>
        <w:ind w:left="-300" w:hanging="360"/>
      </w:pPr>
      <w:rPr>
        <w:rFonts w:ascii="Symbol" w:hAnsi="Symbol" w:hint="default"/>
      </w:rPr>
    </w:lvl>
    <w:lvl w:ilvl="1" w:tplc="04090003" w:tentative="1">
      <w:start w:val="1"/>
      <w:numFmt w:val="bullet"/>
      <w:lvlText w:val="o"/>
      <w:lvlJc w:val="left"/>
      <w:pPr>
        <w:tabs>
          <w:tab w:val="num" w:pos="420"/>
        </w:tabs>
        <w:ind w:left="420" w:hanging="360"/>
      </w:pPr>
      <w:rPr>
        <w:rFonts w:ascii="Courier New" w:hAnsi="Courier New" w:cs="Courier New" w:hint="default"/>
      </w:rPr>
    </w:lvl>
    <w:lvl w:ilvl="2" w:tplc="04090005" w:tentative="1">
      <w:start w:val="1"/>
      <w:numFmt w:val="bullet"/>
      <w:lvlText w:val=""/>
      <w:lvlJc w:val="left"/>
      <w:pPr>
        <w:tabs>
          <w:tab w:val="num" w:pos="1140"/>
        </w:tabs>
        <w:ind w:left="1140" w:hanging="360"/>
      </w:pPr>
      <w:rPr>
        <w:rFonts w:ascii="Wingdings" w:hAnsi="Wingdings" w:hint="default"/>
      </w:rPr>
    </w:lvl>
    <w:lvl w:ilvl="3" w:tplc="04090001" w:tentative="1">
      <w:start w:val="1"/>
      <w:numFmt w:val="bullet"/>
      <w:lvlText w:val=""/>
      <w:lvlJc w:val="left"/>
      <w:pPr>
        <w:tabs>
          <w:tab w:val="num" w:pos="1860"/>
        </w:tabs>
        <w:ind w:left="1860" w:hanging="360"/>
      </w:pPr>
      <w:rPr>
        <w:rFonts w:ascii="Symbol" w:hAnsi="Symbol" w:hint="default"/>
      </w:rPr>
    </w:lvl>
    <w:lvl w:ilvl="4" w:tplc="04090003" w:tentative="1">
      <w:start w:val="1"/>
      <w:numFmt w:val="bullet"/>
      <w:lvlText w:val="o"/>
      <w:lvlJc w:val="left"/>
      <w:pPr>
        <w:tabs>
          <w:tab w:val="num" w:pos="2580"/>
        </w:tabs>
        <w:ind w:left="2580" w:hanging="360"/>
      </w:pPr>
      <w:rPr>
        <w:rFonts w:ascii="Courier New" w:hAnsi="Courier New" w:cs="Courier New" w:hint="default"/>
      </w:rPr>
    </w:lvl>
    <w:lvl w:ilvl="5" w:tplc="04090005" w:tentative="1">
      <w:start w:val="1"/>
      <w:numFmt w:val="bullet"/>
      <w:lvlText w:val=""/>
      <w:lvlJc w:val="left"/>
      <w:pPr>
        <w:tabs>
          <w:tab w:val="num" w:pos="3300"/>
        </w:tabs>
        <w:ind w:left="3300" w:hanging="360"/>
      </w:pPr>
      <w:rPr>
        <w:rFonts w:ascii="Wingdings" w:hAnsi="Wingdings" w:hint="default"/>
      </w:rPr>
    </w:lvl>
    <w:lvl w:ilvl="6" w:tplc="04090001" w:tentative="1">
      <w:start w:val="1"/>
      <w:numFmt w:val="bullet"/>
      <w:lvlText w:val=""/>
      <w:lvlJc w:val="left"/>
      <w:pPr>
        <w:tabs>
          <w:tab w:val="num" w:pos="4020"/>
        </w:tabs>
        <w:ind w:left="4020" w:hanging="360"/>
      </w:pPr>
      <w:rPr>
        <w:rFonts w:ascii="Symbol" w:hAnsi="Symbol" w:hint="default"/>
      </w:rPr>
    </w:lvl>
    <w:lvl w:ilvl="7" w:tplc="04090003" w:tentative="1">
      <w:start w:val="1"/>
      <w:numFmt w:val="bullet"/>
      <w:lvlText w:val="o"/>
      <w:lvlJc w:val="left"/>
      <w:pPr>
        <w:tabs>
          <w:tab w:val="num" w:pos="4740"/>
        </w:tabs>
        <w:ind w:left="4740" w:hanging="360"/>
      </w:pPr>
      <w:rPr>
        <w:rFonts w:ascii="Courier New" w:hAnsi="Courier New" w:cs="Courier New" w:hint="default"/>
      </w:rPr>
    </w:lvl>
    <w:lvl w:ilvl="8" w:tplc="04090005" w:tentative="1">
      <w:start w:val="1"/>
      <w:numFmt w:val="bullet"/>
      <w:lvlText w:val=""/>
      <w:lvlJc w:val="left"/>
      <w:pPr>
        <w:tabs>
          <w:tab w:val="num" w:pos="5460"/>
        </w:tabs>
        <w:ind w:left="5460" w:hanging="360"/>
      </w:pPr>
      <w:rPr>
        <w:rFonts w:ascii="Wingdings" w:hAnsi="Wingdings" w:hint="default"/>
      </w:rPr>
    </w:lvl>
  </w:abstractNum>
  <w:abstractNum w:abstractNumId="20">
    <w:nsid w:val="4DE17E14"/>
    <w:multiLevelType w:val="hybridMultilevel"/>
    <w:tmpl w:val="2392EEA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90"/>
        </w:tabs>
        <w:ind w:left="-90" w:hanging="360"/>
      </w:pPr>
      <w:rPr>
        <w:rFonts w:ascii="Courier New" w:hAnsi="Courier New" w:hint="default"/>
      </w:rPr>
    </w:lvl>
    <w:lvl w:ilvl="2" w:tplc="04090005" w:tentative="1">
      <w:start w:val="1"/>
      <w:numFmt w:val="bullet"/>
      <w:lvlText w:val=""/>
      <w:lvlJc w:val="left"/>
      <w:pPr>
        <w:tabs>
          <w:tab w:val="num" w:pos="630"/>
        </w:tabs>
        <w:ind w:left="630" w:hanging="360"/>
      </w:pPr>
      <w:rPr>
        <w:rFonts w:ascii="Wingdings" w:hAnsi="Wingdings" w:hint="default"/>
      </w:rPr>
    </w:lvl>
    <w:lvl w:ilvl="3" w:tplc="04090001" w:tentative="1">
      <w:start w:val="1"/>
      <w:numFmt w:val="bullet"/>
      <w:lvlText w:val=""/>
      <w:lvlJc w:val="left"/>
      <w:pPr>
        <w:tabs>
          <w:tab w:val="num" w:pos="1350"/>
        </w:tabs>
        <w:ind w:left="1350" w:hanging="360"/>
      </w:pPr>
      <w:rPr>
        <w:rFonts w:ascii="Symbol" w:hAnsi="Symbol" w:hint="default"/>
      </w:rPr>
    </w:lvl>
    <w:lvl w:ilvl="4" w:tplc="04090003" w:tentative="1">
      <w:start w:val="1"/>
      <w:numFmt w:val="bullet"/>
      <w:lvlText w:val="o"/>
      <w:lvlJc w:val="left"/>
      <w:pPr>
        <w:tabs>
          <w:tab w:val="num" w:pos="2070"/>
        </w:tabs>
        <w:ind w:left="2070" w:hanging="360"/>
      </w:pPr>
      <w:rPr>
        <w:rFonts w:ascii="Courier New" w:hAnsi="Courier New" w:hint="default"/>
      </w:rPr>
    </w:lvl>
    <w:lvl w:ilvl="5" w:tplc="04090005" w:tentative="1">
      <w:start w:val="1"/>
      <w:numFmt w:val="bullet"/>
      <w:lvlText w:val=""/>
      <w:lvlJc w:val="left"/>
      <w:pPr>
        <w:tabs>
          <w:tab w:val="num" w:pos="2790"/>
        </w:tabs>
        <w:ind w:left="2790" w:hanging="360"/>
      </w:pPr>
      <w:rPr>
        <w:rFonts w:ascii="Wingdings" w:hAnsi="Wingdings" w:hint="default"/>
      </w:rPr>
    </w:lvl>
    <w:lvl w:ilvl="6" w:tplc="04090001" w:tentative="1">
      <w:start w:val="1"/>
      <w:numFmt w:val="bullet"/>
      <w:lvlText w:val=""/>
      <w:lvlJc w:val="left"/>
      <w:pPr>
        <w:tabs>
          <w:tab w:val="num" w:pos="3510"/>
        </w:tabs>
        <w:ind w:left="3510" w:hanging="360"/>
      </w:pPr>
      <w:rPr>
        <w:rFonts w:ascii="Symbol" w:hAnsi="Symbol" w:hint="default"/>
      </w:rPr>
    </w:lvl>
    <w:lvl w:ilvl="7" w:tplc="04090003" w:tentative="1">
      <w:start w:val="1"/>
      <w:numFmt w:val="bullet"/>
      <w:lvlText w:val="o"/>
      <w:lvlJc w:val="left"/>
      <w:pPr>
        <w:tabs>
          <w:tab w:val="num" w:pos="4230"/>
        </w:tabs>
        <w:ind w:left="4230" w:hanging="360"/>
      </w:pPr>
      <w:rPr>
        <w:rFonts w:ascii="Courier New" w:hAnsi="Courier New" w:hint="default"/>
      </w:rPr>
    </w:lvl>
    <w:lvl w:ilvl="8" w:tplc="04090005" w:tentative="1">
      <w:start w:val="1"/>
      <w:numFmt w:val="bullet"/>
      <w:lvlText w:val=""/>
      <w:lvlJc w:val="left"/>
      <w:pPr>
        <w:tabs>
          <w:tab w:val="num" w:pos="4950"/>
        </w:tabs>
        <w:ind w:left="4950" w:hanging="360"/>
      </w:pPr>
      <w:rPr>
        <w:rFonts w:ascii="Wingdings" w:hAnsi="Wingdings" w:hint="default"/>
      </w:rPr>
    </w:lvl>
  </w:abstractNum>
  <w:abstractNum w:abstractNumId="21">
    <w:nsid w:val="53B16526"/>
    <w:multiLevelType w:val="hybridMultilevel"/>
    <w:tmpl w:val="81E80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A2205E"/>
    <w:multiLevelType w:val="hybridMultilevel"/>
    <w:tmpl w:val="F218203E"/>
    <w:lvl w:ilvl="0" w:tplc="04090001">
      <w:start w:val="1"/>
      <w:numFmt w:val="bullet"/>
      <w:lvlText w:val=""/>
      <w:lvlJc w:val="left"/>
      <w:pPr>
        <w:tabs>
          <w:tab w:val="num" w:pos="-750"/>
        </w:tabs>
        <w:ind w:left="-750" w:hanging="360"/>
      </w:pPr>
      <w:rPr>
        <w:rFonts w:ascii="Symbol" w:hAnsi="Symbol" w:hint="default"/>
      </w:rPr>
    </w:lvl>
    <w:lvl w:ilvl="1" w:tplc="04090003" w:tentative="1">
      <w:start w:val="1"/>
      <w:numFmt w:val="bullet"/>
      <w:lvlText w:val="o"/>
      <w:lvlJc w:val="left"/>
      <w:pPr>
        <w:tabs>
          <w:tab w:val="num" w:pos="-30"/>
        </w:tabs>
        <w:ind w:left="-30" w:hanging="360"/>
      </w:pPr>
      <w:rPr>
        <w:rFonts w:ascii="Courier New" w:hAnsi="Courier New" w:hint="default"/>
      </w:rPr>
    </w:lvl>
    <w:lvl w:ilvl="2" w:tplc="04090005" w:tentative="1">
      <w:start w:val="1"/>
      <w:numFmt w:val="bullet"/>
      <w:lvlText w:val=""/>
      <w:lvlJc w:val="left"/>
      <w:pPr>
        <w:tabs>
          <w:tab w:val="num" w:pos="690"/>
        </w:tabs>
        <w:ind w:left="690" w:hanging="360"/>
      </w:pPr>
      <w:rPr>
        <w:rFonts w:ascii="Wingdings" w:hAnsi="Wingdings" w:hint="default"/>
      </w:rPr>
    </w:lvl>
    <w:lvl w:ilvl="3" w:tplc="04090001" w:tentative="1">
      <w:start w:val="1"/>
      <w:numFmt w:val="bullet"/>
      <w:lvlText w:val=""/>
      <w:lvlJc w:val="left"/>
      <w:pPr>
        <w:tabs>
          <w:tab w:val="num" w:pos="1410"/>
        </w:tabs>
        <w:ind w:left="1410" w:hanging="360"/>
      </w:pPr>
      <w:rPr>
        <w:rFonts w:ascii="Symbol" w:hAnsi="Symbol" w:hint="default"/>
      </w:rPr>
    </w:lvl>
    <w:lvl w:ilvl="4" w:tplc="04090003" w:tentative="1">
      <w:start w:val="1"/>
      <w:numFmt w:val="bullet"/>
      <w:lvlText w:val="o"/>
      <w:lvlJc w:val="left"/>
      <w:pPr>
        <w:tabs>
          <w:tab w:val="num" w:pos="2130"/>
        </w:tabs>
        <w:ind w:left="2130" w:hanging="360"/>
      </w:pPr>
      <w:rPr>
        <w:rFonts w:ascii="Courier New" w:hAnsi="Courier New" w:hint="default"/>
      </w:rPr>
    </w:lvl>
    <w:lvl w:ilvl="5" w:tplc="04090005" w:tentative="1">
      <w:start w:val="1"/>
      <w:numFmt w:val="bullet"/>
      <w:lvlText w:val=""/>
      <w:lvlJc w:val="left"/>
      <w:pPr>
        <w:tabs>
          <w:tab w:val="num" w:pos="2850"/>
        </w:tabs>
        <w:ind w:left="2850" w:hanging="360"/>
      </w:pPr>
      <w:rPr>
        <w:rFonts w:ascii="Wingdings" w:hAnsi="Wingdings" w:hint="default"/>
      </w:rPr>
    </w:lvl>
    <w:lvl w:ilvl="6" w:tplc="04090001" w:tentative="1">
      <w:start w:val="1"/>
      <w:numFmt w:val="bullet"/>
      <w:lvlText w:val=""/>
      <w:lvlJc w:val="left"/>
      <w:pPr>
        <w:tabs>
          <w:tab w:val="num" w:pos="3570"/>
        </w:tabs>
        <w:ind w:left="3570" w:hanging="360"/>
      </w:pPr>
      <w:rPr>
        <w:rFonts w:ascii="Symbol" w:hAnsi="Symbol" w:hint="default"/>
      </w:rPr>
    </w:lvl>
    <w:lvl w:ilvl="7" w:tplc="04090003" w:tentative="1">
      <w:start w:val="1"/>
      <w:numFmt w:val="bullet"/>
      <w:lvlText w:val="o"/>
      <w:lvlJc w:val="left"/>
      <w:pPr>
        <w:tabs>
          <w:tab w:val="num" w:pos="4290"/>
        </w:tabs>
        <w:ind w:left="4290" w:hanging="360"/>
      </w:pPr>
      <w:rPr>
        <w:rFonts w:ascii="Courier New" w:hAnsi="Courier New" w:hint="default"/>
      </w:rPr>
    </w:lvl>
    <w:lvl w:ilvl="8" w:tplc="04090005" w:tentative="1">
      <w:start w:val="1"/>
      <w:numFmt w:val="bullet"/>
      <w:lvlText w:val=""/>
      <w:lvlJc w:val="left"/>
      <w:pPr>
        <w:tabs>
          <w:tab w:val="num" w:pos="5010"/>
        </w:tabs>
        <w:ind w:left="5010" w:hanging="360"/>
      </w:pPr>
      <w:rPr>
        <w:rFonts w:ascii="Wingdings" w:hAnsi="Wingdings" w:hint="default"/>
      </w:rPr>
    </w:lvl>
  </w:abstractNum>
  <w:abstractNum w:abstractNumId="23">
    <w:nsid w:val="5E261571"/>
    <w:multiLevelType w:val="hybridMultilevel"/>
    <w:tmpl w:val="8BACB1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FCB49AE"/>
    <w:multiLevelType w:val="hybridMultilevel"/>
    <w:tmpl w:val="C0BC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5413071"/>
    <w:multiLevelType w:val="hybridMultilevel"/>
    <w:tmpl w:val="11B0D5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6">
    <w:nsid w:val="6635398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nsid w:val="66CA0F08"/>
    <w:multiLevelType w:val="hybridMultilevel"/>
    <w:tmpl w:val="9BA23D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7642C21"/>
    <w:multiLevelType w:val="hybridMultilevel"/>
    <w:tmpl w:val="2EF28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9">
    <w:nsid w:val="6B95013B"/>
    <w:multiLevelType w:val="hybridMultilevel"/>
    <w:tmpl w:val="06728976"/>
    <w:lvl w:ilvl="0" w:tplc="04090001">
      <w:start w:val="1"/>
      <w:numFmt w:val="bullet"/>
      <w:lvlText w:val=""/>
      <w:lvlJc w:val="left"/>
      <w:pPr>
        <w:tabs>
          <w:tab w:val="num" w:pos="1440"/>
        </w:tabs>
        <w:ind w:left="1440" w:hanging="360"/>
      </w:pPr>
      <w:rPr>
        <w:rFonts w:ascii="Symbol" w:hAnsi="Symbol" w:cs="Symbol" w:hint="default"/>
      </w:rPr>
    </w:lvl>
    <w:lvl w:ilvl="1" w:tplc="0409000F">
      <w:start w:val="1"/>
      <w:numFmt w:val="decimal"/>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0">
    <w:nsid w:val="6C454F7F"/>
    <w:multiLevelType w:val="hybridMultilevel"/>
    <w:tmpl w:val="E4E821B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1">
    <w:nsid w:val="6D6A5B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6E50480F"/>
    <w:multiLevelType w:val="hybridMultilevel"/>
    <w:tmpl w:val="30D6D1C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90"/>
        </w:tabs>
        <w:ind w:left="-90" w:hanging="360"/>
      </w:pPr>
      <w:rPr>
        <w:rFonts w:ascii="Courier New" w:hAnsi="Courier New" w:hint="default"/>
      </w:rPr>
    </w:lvl>
    <w:lvl w:ilvl="2" w:tplc="04090005" w:tentative="1">
      <w:start w:val="1"/>
      <w:numFmt w:val="bullet"/>
      <w:lvlText w:val=""/>
      <w:lvlJc w:val="left"/>
      <w:pPr>
        <w:tabs>
          <w:tab w:val="num" w:pos="630"/>
        </w:tabs>
        <w:ind w:left="630" w:hanging="360"/>
      </w:pPr>
      <w:rPr>
        <w:rFonts w:ascii="Wingdings" w:hAnsi="Wingdings" w:hint="default"/>
      </w:rPr>
    </w:lvl>
    <w:lvl w:ilvl="3" w:tplc="04090001" w:tentative="1">
      <w:start w:val="1"/>
      <w:numFmt w:val="bullet"/>
      <w:lvlText w:val=""/>
      <w:lvlJc w:val="left"/>
      <w:pPr>
        <w:tabs>
          <w:tab w:val="num" w:pos="1350"/>
        </w:tabs>
        <w:ind w:left="1350" w:hanging="360"/>
      </w:pPr>
      <w:rPr>
        <w:rFonts w:ascii="Symbol" w:hAnsi="Symbol" w:hint="default"/>
      </w:rPr>
    </w:lvl>
    <w:lvl w:ilvl="4" w:tplc="04090003" w:tentative="1">
      <w:start w:val="1"/>
      <w:numFmt w:val="bullet"/>
      <w:lvlText w:val="o"/>
      <w:lvlJc w:val="left"/>
      <w:pPr>
        <w:tabs>
          <w:tab w:val="num" w:pos="2070"/>
        </w:tabs>
        <w:ind w:left="2070" w:hanging="360"/>
      </w:pPr>
      <w:rPr>
        <w:rFonts w:ascii="Courier New" w:hAnsi="Courier New" w:hint="default"/>
      </w:rPr>
    </w:lvl>
    <w:lvl w:ilvl="5" w:tplc="04090005" w:tentative="1">
      <w:start w:val="1"/>
      <w:numFmt w:val="bullet"/>
      <w:lvlText w:val=""/>
      <w:lvlJc w:val="left"/>
      <w:pPr>
        <w:tabs>
          <w:tab w:val="num" w:pos="2790"/>
        </w:tabs>
        <w:ind w:left="2790" w:hanging="360"/>
      </w:pPr>
      <w:rPr>
        <w:rFonts w:ascii="Wingdings" w:hAnsi="Wingdings" w:hint="default"/>
      </w:rPr>
    </w:lvl>
    <w:lvl w:ilvl="6" w:tplc="04090001" w:tentative="1">
      <w:start w:val="1"/>
      <w:numFmt w:val="bullet"/>
      <w:lvlText w:val=""/>
      <w:lvlJc w:val="left"/>
      <w:pPr>
        <w:tabs>
          <w:tab w:val="num" w:pos="3510"/>
        </w:tabs>
        <w:ind w:left="3510" w:hanging="360"/>
      </w:pPr>
      <w:rPr>
        <w:rFonts w:ascii="Symbol" w:hAnsi="Symbol" w:hint="default"/>
      </w:rPr>
    </w:lvl>
    <w:lvl w:ilvl="7" w:tplc="04090003" w:tentative="1">
      <w:start w:val="1"/>
      <w:numFmt w:val="bullet"/>
      <w:lvlText w:val="o"/>
      <w:lvlJc w:val="left"/>
      <w:pPr>
        <w:tabs>
          <w:tab w:val="num" w:pos="4230"/>
        </w:tabs>
        <w:ind w:left="4230" w:hanging="360"/>
      </w:pPr>
      <w:rPr>
        <w:rFonts w:ascii="Courier New" w:hAnsi="Courier New" w:hint="default"/>
      </w:rPr>
    </w:lvl>
    <w:lvl w:ilvl="8" w:tplc="04090005" w:tentative="1">
      <w:start w:val="1"/>
      <w:numFmt w:val="bullet"/>
      <w:lvlText w:val=""/>
      <w:lvlJc w:val="left"/>
      <w:pPr>
        <w:tabs>
          <w:tab w:val="num" w:pos="4950"/>
        </w:tabs>
        <w:ind w:left="4950" w:hanging="360"/>
      </w:pPr>
      <w:rPr>
        <w:rFonts w:ascii="Wingdings" w:hAnsi="Wingdings" w:hint="default"/>
      </w:rPr>
    </w:lvl>
  </w:abstractNum>
  <w:abstractNum w:abstractNumId="33">
    <w:nsid w:val="70C179C1"/>
    <w:multiLevelType w:val="hybridMultilevel"/>
    <w:tmpl w:val="7D709DA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90"/>
        </w:tabs>
        <w:ind w:left="-90" w:hanging="360"/>
      </w:pPr>
      <w:rPr>
        <w:rFonts w:ascii="Courier New" w:hAnsi="Courier New" w:hint="default"/>
      </w:rPr>
    </w:lvl>
    <w:lvl w:ilvl="2" w:tplc="04090005" w:tentative="1">
      <w:start w:val="1"/>
      <w:numFmt w:val="bullet"/>
      <w:lvlText w:val=""/>
      <w:lvlJc w:val="left"/>
      <w:pPr>
        <w:tabs>
          <w:tab w:val="num" w:pos="630"/>
        </w:tabs>
        <w:ind w:left="630" w:hanging="360"/>
      </w:pPr>
      <w:rPr>
        <w:rFonts w:ascii="Wingdings" w:hAnsi="Wingdings" w:hint="default"/>
      </w:rPr>
    </w:lvl>
    <w:lvl w:ilvl="3" w:tplc="04090001" w:tentative="1">
      <w:start w:val="1"/>
      <w:numFmt w:val="bullet"/>
      <w:lvlText w:val=""/>
      <w:lvlJc w:val="left"/>
      <w:pPr>
        <w:tabs>
          <w:tab w:val="num" w:pos="1350"/>
        </w:tabs>
        <w:ind w:left="1350" w:hanging="360"/>
      </w:pPr>
      <w:rPr>
        <w:rFonts w:ascii="Symbol" w:hAnsi="Symbol" w:hint="default"/>
      </w:rPr>
    </w:lvl>
    <w:lvl w:ilvl="4" w:tplc="04090003" w:tentative="1">
      <w:start w:val="1"/>
      <w:numFmt w:val="bullet"/>
      <w:lvlText w:val="o"/>
      <w:lvlJc w:val="left"/>
      <w:pPr>
        <w:tabs>
          <w:tab w:val="num" w:pos="2070"/>
        </w:tabs>
        <w:ind w:left="2070" w:hanging="360"/>
      </w:pPr>
      <w:rPr>
        <w:rFonts w:ascii="Courier New" w:hAnsi="Courier New" w:hint="default"/>
      </w:rPr>
    </w:lvl>
    <w:lvl w:ilvl="5" w:tplc="04090005" w:tentative="1">
      <w:start w:val="1"/>
      <w:numFmt w:val="bullet"/>
      <w:lvlText w:val=""/>
      <w:lvlJc w:val="left"/>
      <w:pPr>
        <w:tabs>
          <w:tab w:val="num" w:pos="2790"/>
        </w:tabs>
        <w:ind w:left="2790" w:hanging="360"/>
      </w:pPr>
      <w:rPr>
        <w:rFonts w:ascii="Wingdings" w:hAnsi="Wingdings" w:hint="default"/>
      </w:rPr>
    </w:lvl>
    <w:lvl w:ilvl="6" w:tplc="04090001" w:tentative="1">
      <w:start w:val="1"/>
      <w:numFmt w:val="bullet"/>
      <w:lvlText w:val=""/>
      <w:lvlJc w:val="left"/>
      <w:pPr>
        <w:tabs>
          <w:tab w:val="num" w:pos="3510"/>
        </w:tabs>
        <w:ind w:left="3510" w:hanging="360"/>
      </w:pPr>
      <w:rPr>
        <w:rFonts w:ascii="Symbol" w:hAnsi="Symbol" w:hint="default"/>
      </w:rPr>
    </w:lvl>
    <w:lvl w:ilvl="7" w:tplc="04090003" w:tentative="1">
      <w:start w:val="1"/>
      <w:numFmt w:val="bullet"/>
      <w:lvlText w:val="o"/>
      <w:lvlJc w:val="left"/>
      <w:pPr>
        <w:tabs>
          <w:tab w:val="num" w:pos="4230"/>
        </w:tabs>
        <w:ind w:left="4230" w:hanging="360"/>
      </w:pPr>
      <w:rPr>
        <w:rFonts w:ascii="Courier New" w:hAnsi="Courier New" w:hint="default"/>
      </w:rPr>
    </w:lvl>
    <w:lvl w:ilvl="8" w:tplc="04090005" w:tentative="1">
      <w:start w:val="1"/>
      <w:numFmt w:val="bullet"/>
      <w:lvlText w:val=""/>
      <w:lvlJc w:val="left"/>
      <w:pPr>
        <w:tabs>
          <w:tab w:val="num" w:pos="4950"/>
        </w:tabs>
        <w:ind w:left="4950" w:hanging="360"/>
      </w:pPr>
      <w:rPr>
        <w:rFonts w:ascii="Wingdings" w:hAnsi="Wingdings" w:hint="default"/>
      </w:rPr>
    </w:lvl>
  </w:abstractNum>
  <w:abstractNum w:abstractNumId="34">
    <w:nsid w:val="7D765E0F"/>
    <w:multiLevelType w:val="hybridMultilevel"/>
    <w:tmpl w:val="6250227C"/>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5">
    <w:nsid w:val="7EE154D1"/>
    <w:multiLevelType w:val="hybridMultilevel"/>
    <w:tmpl w:val="3064E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1"/>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4"/>
    <w:lvlOverride w:ilvl="0"/>
    <w:lvlOverride w:ilvl="1"/>
    <w:lvlOverride w:ilvl="2"/>
    <w:lvlOverride w:ilvl="3"/>
    <w:lvlOverride w:ilvl="4"/>
    <w:lvlOverride w:ilvl="5"/>
    <w:lvlOverride w:ilvl="6"/>
    <w:lvlOverride w:ilvl="7"/>
    <w:lvlOverride w:ilvl="8"/>
  </w:num>
  <w:num w:numId="5">
    <w:abstractNumId w:val="29"/>
    <w:lvlOverride w:ilvl="0"/>
    <w:lvlOverride w:ilvl="1">
      <w:startOverride w:val="1"/>
    </w:lvlOverride>
    <w:lvlOverride w:ilvl="2"/>
    <w:lvlOverride w:ilvl="3"/>
    <w:lvlOverride w:ilvl="4"/>
    <w:lvlOverride w:ilvl="5"/>
    <w:lvlOverride w:ilvl="6"/>
    <w:lvlOverride w:ilvl="7"/>
    <w:lvlOverride w:ilvl="8"/>
  </w:num>
  <w:num w:numId="6">
    <w:abstractNumId w:val="30"/>
    <w:lvlOverride w:ilvl="0"/>
    <w:lvlOverride w:ilvl="1"/>
    <w:lvlOverride w:ilvl="2"/>
    <w:lvlOverride w:ilvl="3"/>
    <w:lvlOverride w:ilvl="4"/>
    <w:lvlOverride w:ilvl="5"/>
    <w:lvlOverride w:ilvl="6"/>
    <w:lvlOverride w:ilvl="7"/>
    <w:lvlOverride w:ilvl="8"/>
  </w:num>
  <w:num w:numId="7">
    <w:abstractNumId w:val="28"/>
    <w:lvlOverride w:ilvl="0"/>
    <w:lvlOverride w:ilvl="1"/>
    <w:lvlOverride w:ilvl="2"/>
    <w:lvlOverride w:ilvl="3"/>
    <w:lvlOverride w:ilvl="4"/>
    <w:lvlOverride w:ilvl="5"/>
    <w:lvlOverride w:ilvl="6"/>
    <w:lvlOverride w:ilvl="7"/>
    <w:lvlOverride w:ilvl="8"/>
  </w:num>
  <w:num w:numId="8">
    <w:abstractNumId w:val="5"/>
  </w:num>
  <w:num w:numId="9">
    <w:abstractNumId w:val="29"/>
  </w:num>
  <w:num w:numId="10">
    <w:abstractNumId w:val="8"/>
  </w:num>
  <w:num w:numId="11">
    <w:abstractNumId w:val="27"/>
  </w:num>
  <w:num w:numId="12">
    <w:abstractNumId w:val="35"/>
  </w:num>
  <w:num w:numId="13">
    <w:abstractNumId w:val="16"/>
  </w:num>
  <w:num w:numId="14">
    <w:abstractNumId w:val="19"/>
  </w:num>
  <w:num w:numId="15">
    <w:abstractNumId w:val="15"/>
  </w:num>
  <w:num w:numId="16">
    <w:abstractNumId w:val="13"/>
  </w:num>
  <w:num w:numId="17">
    <w:abstractNumId w:val="24"/>
  </w:num>
  <w:num w:numId="18">
    <w:abstractNumId w:val="1"/>
  </w:num>
  <w:num w:numId="19">
    <w:abstractNumId w:val="33"/>
  </w:num>
  <w:num w:numId="20">
    <w:abstractNumId w:val="25"/>
  </w:num>
  <w:num w:numId="21">
    <w:abstractNumId w:val="2"/>
  </w:num>
  <w:num w:numId="22">
    <w:abstractNumId w:val="32"/>
  </w:num>
  <w:num w:numId="23">
    <w:abstractNumId w:val="12"/>
  </w:num>
  <w:num w:numId="24">
    <w:abstractNumId w:val="6"/>
  </w:num>
  <w:num w:numId="25">
    <w:abstractNumId w:val="20"/>
  </w:num>
  <w:num w:numId="26">
    <w:abstractNumId w:val="14"/>
  </w:num>
  <w:num w:numId="27">
    <w:abstractNumId w:val="18"/>
  </w:num>
  <w:num w:numId="28">
    <w:abstractNumId w:val="22"/>
  </w:num>
  <w:num w:numId="29">
    <w:abstractNumId w:val="7"/>
  </w:num>
  <w:num w:numId="30">
    <w:abstractNumId w:val="21"/>
  </w:num>
  <w:num w:numId="31">
    <w:abstractNumId w:val="3"/>
  </w:num>
  <w:num w:numId="32">
    <w:abstractNumId w:val="23"/>
  </w:num>
  <w:num w:numId="33">
    <w:abstractNumId w:val="11"/>
  </w:num>
  <w:num w:numId="34">
    <w:abstractNumId w:val="17"/>
  </w:num>
  <w:num w:numId="35">
    <w:abstractNumId w:val="9"/>
  </w:num>
  <w:num w:numId="36">
    <w:abstractNumId w:val="4"/>
  </w:num>
  <w:num w:numId="37">
    <w:abstractNumId w:val="10"/>
  </w:num>
  <w:num w:numId="3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proofState w:spelling="clean" w:grammar="clean"/>
  <w:attachedTemplate r:id="rId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EA09D0"/>
    <w:rsid w:val="00217B2C"/>
    <w:rsid w:val="00306B67"/>
    <w:rsid w:val="009031ED"/>
    <w:rsid w:val="009D4B75"/>
    <w:rsid w:val="00B23348"/>
    <w:rsid w:val="00BE74B9"/>
    <w:rsid w:val="00C37FC8"/>
    <w:rsid w:val="00EA09D0"/>
    <w:rsid w:val="00FC4F9F"/>
    <w:rsid w:val="00FD6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rPr>
  </w:style>
  <w:style w:type="paragraph" w:styleId="Heading1">
    <w:name w:val="heading 1"/>
    <w:basedOn w:val="Normal"/>
    <w:next w:val="Normal"/>
    <w:qFormat/>
    <w:pPr>
      <w:keepNext/>
      <w:widowControl w:val="0"/>
      <w:autoSpaceDE w:val="0"/>
      <w:autoSpaceDN w:val="0"/>
      <w:adjustRightInd w:val="0"/>
      <w:ind w:left="720" w:right="-720"/>
      <w:outlineLvl w:val="0"/>
    </w:pPr>
    <w:rPr>
      <w:b/>
      <w:i/>
      <w:sz w:val="20"/>
    </w:rPr>
  </w:style>
  <w:style w:type="paragraph" w:styleId="Heading2">
    <w:name w:val="heading 2"/>
    <w:basedOn w:val="Normal"/>
    <w:next w:val="Normal"/>
    <w:qFormat/>
    <w:pPr>
      <w:keepNext/>
      <w:widowControl w:val="0"/>
      <w:autoSpaceDE w:val="0"/>
      <w:autoSpaceDN w:val="0"/>
      <w:adjustRightInd w:val="0"/>
      <w:ind w:left="-1800"/>
      <w:outlineLvl w:val="1"/>
    </w:pPr>
    <w:rPr>
      <w:b/>
      <w:bCs/>
      <w:sz w:val="20"/>
    </w:rPr>
  </w:style>
  <w:style w:type="paragraph" w:styleId="Heading3">
    <w:name w:val="heading 3"/>
    <w:basedOn w:val="Normal"/>
    <w:next w:val="Normal"/>
    <w:qFormat/>
    <w:pPr>
      <w:keepNext/>
      <w:ind w:left="-1440"/>
      <w:outlineLvl w:val="2"/>
    </w:pPr>
    <w:rPr>
      <w:b/>
      <w:bCs/>
      <w:i/>
      <w:iCs/>
      <w:u w:val="single"/>
    </w:rPr>
  </w:style>
  <w:style w:type="paragraph" w:styleId="Heading4">
    <w:name w:val="heading 4"/>
    <w:basedOn w:val="Normal"/>
    <w:next w:val="Normal"/>
    <w:qFormat/>
    <w:pPr>
      <w:keepNext/>
      <w:widowControl w:val="0"/>
      <w:autoSpaceDE w:val="0"/>
      <w:autoSpaceDN w:val="0"/>
      <w:adjustRightInd w:val="0"/>
      <w:ind w:left="-1440" w:right="-720"/>
      <w:outlineLvl w:val="3"/>
    </w:pPr>
    <w:rPr>
      <w:rFonts w:cs="Arial"/>
      <w:b/>
      <w:bCs/>
      <w:sz w:val="20"/>
    </w:rPr>
  </w:style>
  <w:style w:type="paragraph" w:styleId="Heading5">
    <w:name w:val="heading 5"/>
    <w:basedOn w:val="Normal"/>
    <w:next w:val="Normal"/>
    <w:qFormat/>
    <w:pPr>
      <w:keepNext/>
      <w:widowControl w:val="0"/>
      <w:autoSpaceDE w:val="0"/>
      <w:autoSpaceDN w:val="0"/>
      <w:adjustRightInd w:val="0"/>
      <w:ind w:left="-1440" w:right="-720"/>
      <w:outlineLvl w:val="4"/>
    </w:pPr>
    <w:rPr>
      <w:rFonts w:cs="Arial"/>
      <w:b/>
      <w:i/>
      <w:iCs/>
      <w:u w:val="single"/>
    </w:rPr>
  </w:style>
  <w:style w:type="paragraph" w:styleId="Heading6">
    <w:name w:val="heading 6"/>
    <w:basedOn w:val="Normal"/>
    <w:next w:val="Normal"/>
    <w:qFormat/>
    <w:pPr>
      <w:keepNext/>
      <w:ind w:left="-720"/>
      <w:outlineLvl w:val="5"/>
    </w:pPr>
    <w:rPr>
      <w:b/>
      <w:bCs/>
      <w:i/>
      <w:iCs/>
    </w:rPr>
  </w:style>
  <w:style w:type="paragraph" w:styleId="Heading7">
    <w:name w:val="heading 7"/>
    <w:basedOn w:val="Normal"/>
    <w:next w:val="Normal"/>
    <w:qFormat/>
    <w:pPr>
      <w:keepNext/>
      <w:ind w:left="-990" w:hanging="90"/>
      <w:outlineLvl w:val="6"/>
    </w:pPr>
    <w:rPr>
      <w:b/>
      <w:bCs/>
    </w:rPr>
  </w:style>
  <w:style w:type="paragraph" w:styleId="Heading8">
    <w:name w:val="heading 8"/>
    <w:basedOn w:val="Normal"/>
    <w:next w:val="Normal"/>
    <w:qFormat/>
    <w:pPr>
      <w:keepNext/>
      <w:widowControl w:val="0"/>
      <w:autoSpaceDE w:val="0"/>
      <w:autoSpaceDN w:val="0"/>
      <w:adjustRightInd w:val="0"/>
      <w:ind w:left="-1530" w:right="-720"/>
      <w:outlineLvl w:val="7"/>
    </w:pPr>
    <w:rPr>
      <w:rFonts w:ascii="Times New Roman" w:hAnsi="Times New Roman"/>
      <w:b/>
      <w:bCs/>
      <w:i/>
      <w:iCs/>
    </w:rPr>
  </w:style>
  <w:style w:type="paragraph" w:styleId="Heading9">
    <w:name w:val="heading 9"/>
    <w:basedOn w:val="Normal"/>
    <w:next w:val="Normal"/>
    <w:qFormat/>
    <w:pPr>
      <w:keepNext/>
      <w:widowControl w:val="0"/>
      <w:autoSpaceDE w:val="0"/>
      <w:autoSpaceDN w:val="0"/>
      <w:adjustRightInd w:val="0"/>
      <w:ind w:left="-1530" w:right="450" w:firstLine="360"/>
      <w:jc w:val="center"/>
      <w:outlineLvl w:val="8"/>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BodyText"/>
    <w:semiHidden/>
    <w:pPr>
      <w:keepLines/>
      <w:tabs>
        <w:tab w:val="left" w:pos="-360"/>
      </w:tabs>
      <w:spacing w:before="60" w:after="60"/>
      <w:ind w:left="-360" w:hanging="360"/>
    </w:pPr>
  </w:style>
  <w:style w:type="paragraph" w:styleId="Header">
    <w:name w:val="header"/>
    <w:basedOn w:val="Normal"/>
    <w:semiHidden/>
    <w:pPr>
      <w:tabs>
        <w:tab w:val="center" w:pos="4320"/>
        <w:tab w:val="right" w:pos="8640"/>
      </w:tabs>
    </w:pPr>
  </w:style>
  <w:style w:type="paragraph" w:customStyle="1" w:styleId="DocumentLabel">
    <w:name w:val="Document Label"/>
    <w:basedOn w:val="HeadingBase"/>
    <w:pPr>
      <w:spacing w:after="120" w:line="240" w:lineRule="atLeast"/>
      <w:jc w:val="center"/>
    </w:pPr>
    <w:rPr>
      <w:b w:val="0"/>
      <w:caps/>
      <w:sz w:val="32"/>
    </w:rPr>
  </w:style>
  <w:style w:type="paragraph" w:customStyle="1" w:styleId="Address">
    <w:name w:val="Address"/>
    <w:basedOn w:val="BodyText"/>
    <w:pPr>
      <w:keepLines/>
      <w:spacing w:after="0"/>
      <w:ind w:left="-1800"/>
      <w:jc w:val="center"/>
    </w:pPr>
    <w:rPr>
      <w:i/>
    </w:rPr>
  </w:style>
  <w:style w:type="paragraph" w:customStyle="1" w:styleId="CompanyName">
    <w:name w:val="Company Name"/>
    <w:basedOn w:val="BodyText"/>
    <w:pPr>
      <w:keepNext/>
      <w:spacing w:before="120" w:after="0" w:line="280" w:lineRule="exact"/>
      <w:ind w:left="-1800"/>
      <w:jc w:val="left"/>
    </w:pPr>
    <w:rPr>
      <w:b/>
    </w:rPr>
  </w:style>
  <w:style w:type="paragraph" w:customStyle="1" w:styleId="Name">
    <w:name w:val="Name"/>
    <w:basedOn w:val="BodyText"/>
    <w:pPr>
      <w:spacing w:before="120" w:after="0"/>
      <w:ind w:left="-1800"/>
      <w:jc w:val="center"/>
    </w:pPr>
    <w:rPr>
      <w:b/>
      <w:i/>
      <w:sz w:val="24"/>
    </w:rPr>
  </w:style>
  <w:style w:type="paragraph" w:customStyle="1" w:styleId="Objective">
    <w:name w:val="Objective"/>
    <w:basedOn w:val="BodyText"/>
    <w:pPr>
      <w:pBdr>
        <w:top w:val="single" w:sz="6" w:space="6" w:color="auto"/>
        <w:between w:val="single" w:sz="6" w:space="6" w:color="auto"/>
      </w:pBdr>
      <w:spacing w:before="240" w:line="280" w:lineRule="exact"/>
      <w:ind w:left="-1800"/>
    </w:pPr>
  </w:style>
  <w:style w:type="paragraph" w:styleId="Date">
    <w:name w:val="Date"/>
    <w:basedOn w:val="BodyText"/>
    <w:semiHidden/>
    <w:pPr>
      <w:keepNext/>
      <w:framePr w:w="4608" w:vSpace="58" w:wrap="around" w:vAnchor="text" w:hAnchor="margin" w:xAlign="right" w:y="116"/>
      <w:ind w:left="0"/>
      <w:jc w:val="right"/>
    </w:pPr>
    <w:rPr>
      <w:i/>
    </w:rPr>
  </w:style>
  <w:style w:type="paragraph" w:customStyle="1" w:styleId="CityState">
    <w:name w:val="City/State"/>
    <w:basedOn w:val="BodyText"/>
    <w:pPr>
      <w:keepNext/>
      <w:spacing w:after="0"/>
      <w:ind w:left="-1800"/>
      <w:jc w:val="left"/>
    </w:pPr>
  </w:style>
  <w:style w:type="paragraph" w:customStyle="1" w:styleId="Institution">
    <w:name w:val="Institution"/>
    <w:basedOn w:val="BodyText"/>
    <w:pPr>
      <w:keepNext/>
      <w:spacing w:before="120" w:after="0" w:line="260" w:lineRule="exact"/>
      <w:ind w:left="-1800"/>
      <w:jc w:val="left"/>
    </w:pPr>
    <w:rPr>
      <w:b/>
    </w:rPr>
  </w:style>
  <w:style w:type="paragraph" w:customStyle="1" w:styleId="Achievement">
    <w:name w:val="Achievement"/>
    <w:basedOn w:val="BodyText"/>
    <w:pPr>
      <w:jc w:val="left"/>
    </w:pPr>
    <w:rPr>
      <w:smallCaps/>
      <w:spacing w:val="20"/>
      <w:sz w:val="20"/>
    </w:rPr>
  </w:style>
  <w:style w:type="paragraph" w:styleId="ListBullet">
    <w:name w:val="List Bullet"/>
    <w:basedOn w:val="List"/>
    <w:semiHidden/>
    <w:pPr>
      <w:tabs>
        <w:tab w:val="clear" w:pos="-360"/>
      </w:tabs>
      <w:ind w:left="-461" w:hanging="259"/>
    </w:pPr>
  </w:style>
  <w:style w:type="character" w:customStyle="1" w:styleId="Lead-inEmphasis">
    <w:name w:val="Lead-in Emphasis"/>
    <w:rPr>
      <w:b/>
      <w:i/>
    </w:rPr>
  </w:style>
  <w:style w:type="character" w:styleId="Hyperlink">
    <w:name w:val="Hyperlink"/>
    <w:basedOn w:val="DefaultParagraphFont"/>
    <w:semiHidden/>
    <w:rsid w:val="009031ED"/>
    <w:rPr>
      <w:rFonts w:ascii="Verdana" w:hAnsi="Verdana" w:hint="default"/>
      <w:strike w:val="0"/>
      <w:dstrike w:val="0"/>
      <w:color w:val="0066CC"/>
      <w:sz w:val="17"/>
      <w:szCs w:val="17"/>
      <w:u w:val="none"/>
      <w:effect w:val="none"/>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rPr>
  </w:style>
  <w:style w:type="paragraph" w:styleId="BlockText">
    <w:name w:val="Block Text"/>
    <w:basedOn w:val="Normal"/>
    <w:semiHidden/>
    <w:pPr>
      <w:widowControl w:val="0"/>
      <w:autoSpaceDE w:val="0"/>
      <w:autoSpaceDN w:val="0"/>
      <w:adjustRightInd w:val="0"/>
      <w:ind w:left="-1800" w:right="-720"/>
    </w:pPr>
    <w:rPr>
      <w:sz w:val="20"/>
    </w:rPr>
  </w:style>
  <w:style w:type="character" w:customStyle="1" w:styleId="Job">
    <w:name w:val="Job"/>
    <w:rPr>
      <w:smallCaps/>
      <w:spacing w:val="20"/>
      <w:sz w:val="20"/>
    </w:rPr>
  </w:style>
  <w:style w:type="paragraph" w:styleId="MacroText">
    <w:name w:val="macro"/>
    <w:basedOn w:val="BodyText"/>
    <w:semiHidden/>
    <w:pPr>
      <w:ind w:left="0" w:right="0"/>
      <w:jc w:val="left"/>
    </w:pPr>
    <w:rPr>
      <w:rFonts w:ascii="Courier New" w:hAnsi="Courier New"/>
      <w:sz w:val="20"/>
    </w:rPr>
  </w:style>
  <w:style w:type="paragraph" w:customStyle="1" w:styleId="ListBulletFirst">
    <w:name w:val="List Bullet First"/>
    <w:basedOn w:val="ListBullet"/>
    <w:next w:val="ListBullet"/>
    <w:pPr>
      <w:spacing w:before="120"/>
    </w:pPr>
  </w:style>
  <w:style w:type="paragraph" w:customStyle="1" w:styleId="ListBulletLast">
    <w:name w:val="List Bullet Last"/>
    <w:basedOn w:val="ListBullet"/>
    <w:next w:val="BodyText"/>
    <w:pPr>
      <w:spacing w:after="120"/>
    </w:pPr>
  </w:style>
  <w:style w:type="paragraph" w:styleId="ListNumber">
    <w:name w:val="List Number"/>
    <w:basedOn w:val="List"/>
    <w:semiHidden/>
    <w:pPr>
      <w:tabs>
        <w:tab w:val="clear" w:pos="-360"/>
      </w:tabs>
    </w:pPr>
  </w:style>
  <w:style w:type="paragraph" w:customStyle="1" w:styleId="ListNumberFirst">
    <w:name w:val="List Number First"/>
    <w:basedOn w:val="ListNumber"/>
    <w:next w:val="ListNumber"/>
    <w:pPr>
      <w:spacing w:before="120"/>
    </w:pPr>
  </w:style>
  <w:style w:type="paragraph" w:styleId="ListParagraph">
    <w:name w:val="List Paragraph"/>
    <w:basedOn w:val="Normal"/>
    <w:uiPriority w:val="34"/>
    <w:qFormat/>
    <w:rsid w:val="009031ED"/>
    <w:pPr>
      <w:ind w:left="720"/>
      <w:contextualSpacing/>
    </w:pPr>
    <w:rPr>
      <w:sz w:val="24"/>
      <w:szCs w:val="24"/>
    </w:rPr>
  </w:style>
  <w:style w:type="paragraph" w:customStyle="1" w:styleId="SectionSubtitle">
    <w:name w:val="Section Subtitle"/>
    <w:basedOn w:val="SectionTitle"/>
    <w:pPr>
      <w:pBdr>
        <w:top w:val="none" w:sz="0" w:space="0" w:color="auto"/>
      </w:pBdr>
      <w:jc w:val="left"/>
    </w:pPr>
    <w:rPr>
      <w:caps/>
      <w:smallCaps w:val="0"/>
      <w:spacing w:val="0"/>
      <w:sz w:val="18"/>
    </w:rPr>
  </w:style>
  <w:style w:type="paragraph" w:styleId="CommentText">
    <w:name w:val="annotation text"/>
    <w:basedOn w:val="FootnoteBase"/>
    <w:semiHidden/>
    <w:pPr>
      <w:spacing w:after="120"/>
    </w:pPr>
  </w:style>
  <w:style w:type="paragraph" w:customStyle="1" w:styleId="FootnoteBase">
    <w:name w:val="Footnote Base"/>
    <w:basedOn w:val="Normal"/>
    <w:pPr>
      <w:spacing w:line="220" w:lineRule="exact"/>
    </w:pPr>
    <w:rPr>
      <w:sz w:val="18"/>
    </w:rPr>
  </w:style>
  <w:style w:type="paragraph" w:customStyle="1" w:styleId="ListFirst">
    <w:name w:val="List First"/>
    <w:basedOn w:val="List"/>
    <w:next w:val="List"/>
    <w:pPr>
      <w:spacing w:before="120"/>
    </w:pPr>
  </w:style>
  <w:style w:type="paragraph" w:customStyle="1" w:styleId="ListLast">
    <w:name w:val="List Last"/>
    <w:basedOn w:val="List"/>
    <w:next w:val="BodyText"/>
    <w:pPr>
      <w:spacing w:after="120"/>
    </w:pPr>
  </w:style>
  <w:style w:type="character" w:styleId="PageNumber">
    <w:name w:val="page number"/>
    <w:semiHidden/>
    <w:rPr>
      <w:b/>
    </w:rPr>
  </w:style>
  <w:style w:type="paragraph" w:customStyle="1" w:styleId="Picture">
    <w:name w:val="Picture"/>
    <w:basedOn w:val="BodyText"/>
  </w:style>
  <w:style w:type="character" w:customStyle="1" w:styleId="Supercript">
    <w:name w:val="Supercript"/>
    <w:rPr>
      <w:vertAlign w:val="superscript"/>
    </w:rPr>
  </w:style>
  <w:style w:type="character" w:styleId="Emphasis">
    <w:name w:val="Emphasis"/>
    <w:qFormat/>
    <w:rPr>
      <w:i/>
    </w:rPr>
  </w:style>
  <w:style w:type="paragraph" w:customStyle="1" w:styleId="HeadingBase">
    <w:name w:val="Heading Base"/>
    <w:basedOn w:val="Normal"/>
    <w:pPr>
      <w:keepNext/>
      <w:keepLines/>
      <w:ind w:left="-1800" w:right="1080"/>
    </w:pPr>
    <w:rPr>
      <w:b/>
    </w:rPr>
  </w:style>
  <w:style w:type="paragraph" w:customStyle="1" w:styleId="SectionTitle">
    <w:name w:val="Section Title"/>
    <w:basedOn w:val="HeadingBase"/>
    <w:pPr>
      <w:pBdr>
        <w:top w:val="single" w:sz="6" w:space="6" w:color="auto"/>
      </w:pBdr>
      <w:spacing w:before="120" w:after="120" w:line="260" w:lineRule="exact"/>
      <w:jc w:val="center"/>
    </w:pPr>
    <w:rPr>
      <w:b w:val="0"/>
      <w:smallCaps/>
      <w:spacing w:val="120"/>
      <w:sz w:val="24"/>
    </w:rPr>
  </w:style>
  <w:style w:type="paragraph" w:customStyle="1" w:styleId="PersonalData">
    <w:name w:val="Personal Data"/>
    <w:basedOn w:val="BodyText"/>
    <w:rPr>
      <w:i/>
    </w:rPr>
  </w:style>
  <w:style w:type="paragraph" w:styleId="BodyText">
    <w:name w:val="Body Text"/>
    <w:basedOn w:val="Normal"/>
    <w:semiHidden/>
    <w:pPr>
      <w:spacing w:after="120"/>
      <w:ind w:left="-1080" w:right="1080"/>
      <w:jc w:val="both"/>
    </w:pPr>
  </w:style>
  <w:style w:type="paragraph" w:styleId="BodyTextIndent">
    <w:name w:val="Body Text Indent"/>
    <w:basedOn w:val="BodyText"/>
    <w:semiHidden/>
    <w:pPr>
      <w:ind w:left="-720"/>
    </w:pPr>
  </w:style>
  <w:style w:type="paragraph" w:styleId="List2">
    <w:name w:val="List 2"/>
    <w:basedOn w:val="List"/>
    <w:semiHidden/>
    <w:pPr>
      <w:tabs>
        <w:tab w:val="clear" w:pos="-360"/>
        <w:tab w:val="left" w:pos="0"/>
      </w:tabs>
      <w:ind w:left="0"/>
    </w:pPr>
  </w:style>
  <w:style w:type="paragraph" w:styleId="List3">
    <w:name w:val="List 3"/>
    <w:basedOn w:val="List"/>
    <w:semiHidden/>
    <w:pPr>
      <w:tabs>
        <w:tab w:val="clear" w:pos="-360"/>
        <w:tab w:val="left" w:pos="360"/>
      </w:tabs>
      <w:ind w:left="360"/>
    </w:pPr>
  </w:style>
  <w:style w:type="paragraph" w:styleId="List4">
    <w:name w:val="List 4"/>
    <w:basedOn w:val="List"/>
    <w:semiHidden/>
    <w:pPr>
      <w:tabs>
        <w:tab w:val="clear" w:pos="-360"/>
        <w:tab w:val="left" w:pos="720"/>
      </w:tabs>
      <w:ind w:left="720"/>
    </w:pPr>
  </w:style>
  <w:style w:type="paragraph" w:styleId="List5">
    <w:name w:val="List 5"/>
    <w:basedOn w:val="List"/>
    <w:semiHidden/>
    <w:pPr>
      <w:tabs>
        <w:tab w:val="clear" w:pos="-360"/>
        <w:tab w:val="left" w:pos="1080"/>
      </w:tabs>
      <w:ind w:left="1080"/>
    </w:pPr>
  </w:style>
  <w:style w:type="paragraph" w:styleId="ListBullet2">
    <w:name w:val="List Bullet 2"/>
    <w:basedOn w:val="ListBullet"/>
    <w:semiHidden/>
    <w:pPr>
      <w:ind w:left="101" w:hanging="360"/>
    </w:pPr>
  </w:style>
  <w:style w:type="paragraph" w:styleId="ListBullet3">
    <w:name w:val="List Bullet 3"/>
    <w:basedOn w:val="ListBullet"/>
    <w:semiHidden/>
    <w:pPr>
      <w:ind w:left="461" w:hanging="360"/>
    </w:pPr>
  </w:style>
  <w:style w:type="paragraph" w:styleId="ListBullet4">
    <w:name w:val="List Bullet 4"/>
    <w:basedOn w:val="ListBullet"/>
    <w:semiHidden/>
    <w:pPr>
      <w:ind w:left="821" w:hanging="360"/>
    </w:pPr>
  </w:style>
  <w:style w:type="paragraph" w:styleId="ListBullet5">
    <w:name w:val="List Bullet 5"/>
    <w:basedOn w:val="ListBullet"/>
    <w:semiHidden/>
    <w:pPr>
      <w:ind w:left="1181" w:hanging="360"/>
    </w:pPr>
  </w:style>
  <w:style w:type="paragraph" w:styleId="ListNumber2">
    <w:name w:val="List Number 2"/>
    <w:basedOn w:val="ListNumber"/>
    <w:semiHidden/>
    <w:pPr>
      <w:ind w:left="0"/>
    </w:pPr>
  </w:style>
  <w:style w:type="paragraph" w:styleId="ListNumber3">
    <w:name w:val="List Number 3"/>
    <w:basedOn w:val="ListNumber"/>
    <w:semiHidden/>
    <w:pPr>
      <w:ind w:left="360"/>
    </w:pPr>
  </w:style>
  <w:style w:type="paragraph" w:styleId="ListNumber4">
    <w:name w:val="List Number 4"/>
    <w:basedOn w:val="ListNumber"/>
    <w:semiHidden/>
    <w:pPr>
      <w:ind w:left="720"/>
    </w:pPr>
  </w:style>
  <w:style w:type="paragraph" w:styleId="ListNumber5">
    <w:name w:val="List Number 5"/>
    <w:basedOn w:val="ListNumber"/>
    <w:semiHidden/>
    <w:pPr>
      <w:ind w:left="1080"/>
    </w:pPr>
  </w:style>
  <w:style w:type="paragraph" w:styleId="ListContinue">
    <w:name w:val="List Continue"/>
    <w:basedOn w:val="List"/>
    <w:semiHidden/>
    <w:pPr>
      <w:tabs>
        <w:tab w:val="clear" w:pos="-360"/>
      </w:tabs>
      <w:ind w:firstLine="0"/>
    </w:pPr>
  </w:style>
  <w:style w:type="paragraph" w:styleId="ListContinue2">
    <w:name w:val="List Continue 2"/>
    <w:basedOn w:val="ListContinue"/>
    <w:semiHidden/>
    <w:pPr>
      <w:ind w:left="0"/>
    </w:pPr>
  </w:style>
  <w:style w:type="paragraph" w:styleId="ListContinue3">
    <w:name w:val="List Continue 3"/>
    <w:basedOn w:val="ListContinue"/>
    <w:semiHidden/>
    <w:pPr>
      <w:ind w:left="360"/>
    </w:pPr>
  </w:style>
  <w:style w:type="paragraph" w:styleId="ListContinue4">
    <w:name w:val="List Continue 4"/>
    <w:basedOn w:val="ListContinue"/>
    <w:semiHidden/>
    <w:pPr>
      <w:ind w:left="720"/>
    </w:pPr>
  </w:style>
  <w:style w:type="paragraph" w:styleId="ListContinue5">
    <w:name w:val="List Continue 5"/>
    <w:basedOn w:val="ListContinue"/>
    <w:semiHidden/>
    <w:pPr>
      <w:ind w:left="1080"/>
    </w:pPr>
  </w:style>
  <w:style w:type="character" w:styleId="FootnoteReference">
    <w:name w:val="footnote reference"/>
    <w:basedOn w:val="DefaultParagraphFont"/>
    <w:semiHidden/>
    <w:rPr>
      <w:vertAlign w:val="superscript"/>
    </w:rPr>
  </w:style>
  <w:style w:type="paragraph" w:styleId="BodyTextIndent2">
    <w:name w:val="Body Text Indent 2"/>
    <w:basedOn w:val="Normal"/>
    <w:semiHidden/>
    <w:pPr>
      <w:widowControl w:val="0"/>
      <w:autoSpaceDE w:val="0"/>
      <w:autoSpaceDN w:val="0"/>
      <w:adjustRightInd w:val="0"/>
      <w:ind w:left="-1800"/>
    </w:pPr>
    <w:rPr>
      <w:sz w:val="20"/>
    </w:rPr>
  </w:style>
  <w:style w:type="paragraph" w:styleId="BodyTextIndent3">
    <w:name w:val="Body Text Indent 3"/>
    <w:basedOn w:val="Normal"/>
    <w:semiHidden/>
    <w:pPr>
      <w:ind w:left="-720"/>
    </w:pPr>
  </w:style>
  <w:style w:type="character" w:customStyle="1" w:styleId="afont-sectiontitles">
    <w:name w:val="a font-section titles"/>
    <w:rPr>
      <w:b/>
      <w:smallCaps/>
      <w:sz w:val="24"/>
      <w:u w:val="thic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Y:\Resume%2097\97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97RESUME.DOT</Template>
  <TotalTime>13</TotalTime>
  <Pages>5</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Contemporary Resume</vt:lpstr>
    </vt:vector>
  </TitlesOfParts>
  <Company>Shell Services Company</Company>
  <LinksUpToDate>false</LinksUpToDate>
  <CharactersWithSpaces>14001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Resume</dc:title>
  <dc:creator>PV841169</dc:creator>
  <cp:lastModifiedBy>P.Valles</cp:lastModifiedBy>
  <cp:revision>3</cp:revision>
  <cp:lastPrinted>2007-10-03T21:33:00Z</cp:lastPrinted>
  <dcterms:created xsi:type="dcterms:W3CDTF">2013-07-08T17:30:00Z</dcterms:created>
  <dcterms:modified xsi:type="dcterms:W3CDTF">2013-07-08T17:42:00Z</dcterms:modified>
</cp:coreProperties>
</file>