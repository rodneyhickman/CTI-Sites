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F51" w:rsidRDefault="00E73F51" w:rsidP="0017205A">
      <w:pPr>
        <w:pStyle w:val="Heading1"/>
        <w:jc w:val="center"/>
      </w:pPr>
      <w:r>
        <w:t>Motivational Speaking page</w:t>
      </w:r>
    </w:p>
    <w:p w:rsidR="00E73F51" w:rsidRDefault="00E73F51"/>
    <w:p w:rsidR="00E73F51" w:rsidRPr="0017205A" w:rsidRDefault="00E73F51">
      <w:pPr>
        <w:rPr>
          <w:rFonts w:ascii="Calibri" w:hAnsi="Calibri"/>
        </w:rPr>
      </w:pPr>
    </w:p>
    <w:p w:rsidR="00E73F51" w:rsidRPr="0017205A" w:rsidRDefault="00E73F51">
      <w:pPr>
        <w:rPr>
          <w:rFonts w:ascii="Calibri" w:hAnsi="Calibri"/>
        </w:rPr>
      </w:pPr>
    </w:p>
    <w:p w:rsidR="00E73F51" w:rsidRPr="0017205A" w:rsidRDefault="00E73F51" w:rsidP="00212CBF">
      <w:pPr>
        <w:rPr>
          <w:rFonts w:ascii="Calibri" w:hAnsi="Calibri"/>
          <w:sz w:val="20"/>
        </w:rPr>
      </w:pPr>
      <w:r w:rsidRPr="0017205A">
        <w:rPr>
          <w:rFonts w:ascii="Calibri" w:hAnsi="Calibri"/>
          <w:sz w:val="20"/>
        </w:rPr>
        <w:t xml:space="preserve">For executive retreats, leadership meetings, </w:t>
      </w:r>
      <w:del w:id="0" w:author="Andrea" w:date="2009-01-29T10:47:00Z">
        <w:r w:rsidRPr="0017205A" w:rsidDel="00B0222A">
          <w:rPr>
            <w:rFonts w:ascii="Calibri" w:hAnsi="Calibri"/>
            <w:sz w:val="20"/>
          </w:rPr>
          <w:delText>regional or national</w:delText>
        </w:r>
      </w:del>
      <w:ins w:id="1" w:author="Andrea" w:date="2009-01-29T10:47:00Z">
        <w:r>
          <w:rPr>
            <w:rFonts w:ascii="Calibri" w:hAnsi="Calibri"/>
            <w:sz w:val="20"/>
          </w:rPr>
          <w:t xml:space="preserve">and </w:t>
        </w:r>
      </w:ins>
      <w:del w:id="2" w:author="Andrea" w:date="2009-01-29T10:47:00Z">
        <w:r w:rsidRPr="0017205A" w:rsidDel="00B0222A">
          <w:rPr>
            <w:rFonts w:ascii="Calibri" w:hAnsi="Calibri"/>
            <w:sz w:val="20"/>
          </w:rPr>
          <w:delText xml:space="preserve"> </w:delText>
        </w:r>
      </w:del>
      <w:r w:rsidRPr="0017205A">
        <w:rPr>
          <w:rFonts w:ascii="Calibri" w:hAnsi="Calibri"/>
          <w:sz w:val="20"/>
        </w:rPr>
        <w:t>conferences</w:t>
      </w:r>
      <w:del w:id="3" w:author="Andrea" w:date="2009-01-29T10:47:00Z">
        <w:r w:rsidRPr="0017205A" w:rsidDel="00B0222A">
          <w:rPr>
            <w:rFonts w:ascii="Calibri" w:hAnsi="Calibri"/>
            <w:sz w:val="20"/>
          </w:rPr>
          <w:delText xml:space="preserve">, or other organizational gatherings, </w:delText>
        </w:r>
      </w:del>
      <w:ins w:id="4" w:author="Andrea" w:date="2009-01-29T10:48:00Z">
        <w:r>
          <w:rPr>
            <w:rFonts w:ascii="Calibri" w:hAnsi="Calibri"/>
            <w:sz w:val="20"/>
          </w:rPr>
          <w:t xml:space="preserve"> </w:t>
        </w:r>
      </w:ins>
      <w:r w:rsidRPr="0017205A">
        <w:rPr>
          <w:rFonts w:ascii="Calibri" w:hAnsi="Calibri"/>
          <w:sz w:val="20"/>
        </w:rPr>
        <w:t>Leadership @ Work is pleased to offer</w:t>
      </w:r>
      <w:del w:id="5" w:author="Andrea" w:date="2009-01-29T10:48:00Z">
        <w:r w:rsidRPr="0017205A" w:rsidDel="00B0222A">
          <w:rPr>
            <w:rFonts w:ascii="Calibri" w:hAnsi="Calibri"/>
            <w:sz w:val="20"/>
          </w:rPr>
          <w:delText xml:space="preserve"> a</w:delText>
        </w:r>
      </w:del>
      <w:r w:rsidRPr="0017205A">
        <w:rPr>
          <w:rFonts w:ascii="Calibri" w:hAnsi="Calibri"/>
          <w:sz w:val="20"/>
        </w:rPr>
        <w:t xml:space="preserve"> dynamic, informative, and inspirational </w:t>
      </w:r>
      <w:del w:id="6" w:author="Andrea" w:date="2009-01-29T10:48:00Z">
        <w:r w:rsidRPr="0017205A" w:rsidDel="00B0222A">
          <w:rPr>
            <w:rFonts w:ascii="Calibri" w:hAnsi="Calibri"/>
            <w:sz w:val="20"/>
          </w:rPr>
          <w:delText xml:space="preserve">keynote </w:delText>
        </w:r>
      </w:del>
      <w:r w:rsidRPr="0017205A">
        <w:rPr>
          <w:rFonts w:ascii="Calibri" w:hAnsi="Calibri"/>
          <w:sz w:val="20"/>
        </w:rPr>
        <w:t>presentation</w:t>
      </w:r>
      <w:ins w:id="7" w:author="Andrea" w:date="2009-01-29T10:48:00Z">
        <w:r>
          <w:rPr>
            <w:rFonts w:ascii="Calibri" w:hAnsi="Calibri"/>
            <w:sz w:val="20"/>
          </w:rPr>
          <w:t>s</w:t>
        </w:r>
      </w:ins>
      <w:r>
        <w:rPr>
          <w:rFonts w:ascii="Calibri" w:hAnsi="Calibri"/>
          <w:sz w:val="20"/>
        </w:rPr>
        <w:t xml:space="preserve"> </w:t>
      </w:r>
      <w:del w:id="8" w:author="Andrea" w:date="2009-01-29T10:48:00Z">
        <w:r w:rsidDel="00B0222A">
          <w:rPr>
            <w:rFonts w:ascii="Calibri" w:hAnsi="Calibri"/>
            <w:sz w:val="20"/>
          </w:rPr>
          <w:delText>resource</w:delText>
        </w:r>
        <w:r w:rsidRPr="0017205A" w:rsidDel="00B0222A">
          <w:rPr>
            <w:rFonts w:ascii="Calibri" w:hAnsi="Calibri"/>
            <w:sz w:val="20"/>
          </w:rPr>
          <w:delText>.</w:delText>
        </w:r>
      </w:del>
    </w:p>
    <w:p w:rsidR="00E73F51" w:rsidRPr="0017205A" w:rsidRDefault="00E73F51" w:rsidP="00212CBF">
      <w:pPr>
        <w:rPr>
          <w:rFonts w:ascii="Calibri" w:hAnsi="Calibri"/>
          <w:sz w:val="20"/>
        </w:rPr>
      </w:pPr>
    </w:p>
    <w:p w:rsidR="00E73F51" w:rsidRDefault="00E73F51" w:rsidP="0017205A">
      <w:pPr>
        <w:rPr>
          <w:rFonts w:ascii="Calibri" w:hAnsi="Calibri"/>
          <w:sz w:val="20"/>
        </w:rPr>
      </w:pPr>
      <w:r w:rsidRPr="0017205A">
        <w:rPr>
          <w:rFonts w:ascii="Calibri" w:hAnsi="Calibri"/>
          <w:sz w:val="20"/>
        </w:rPr>
        <w:t xml:space="preserve">Our principals have extensive experience as keynote and motivational speakers.   </w:t>
      </w:r>
      <w:del w:id="9" w:author="Andrea" w:date="2009-01-29T10:51:00Z">
        <w:r w:rsidRPr="0017205A" w:rsidDel="00B0222A">
          <w:rPr>
            <w:rFonts w:ascii="Calibri" w:hAnsi="Calibri"/>
            <w:sz w:val="20"/>
          </w:rPr>
          <w:delText xml:space="preserve">Their </w:delText>
        </w:r>
      </w:del>
      <w:ins w:id="10" w:author="Andrea" w:date="2009-01-29T10:51:00Z">
        <w:r>
          <w:rPr>
            <w:rFonts w:ascii="Calibri" w:hAnsi="Calibri"/>
            <w:sz w:val="20"/>
          </w:rPr>
          <w:t>Our</w:t>
        </w:r>
        <w:r w:rsidRPr="0017205A">
          <w:rPr>
            <w:rFonts w:ascii="Calibri" w:hAnsi="Calibri"/>
            <w:sz w:val="20"/>
          </w:rPr>
          <w:t xml:space="preserve"> </w:t>
        </w:r>
      </w:ins>
      <w:r w:rsidRPr="0017205A">
        <w:rPr>
          <w:rFonts w:ascii="Calibri" w:hAnsi="Calibri"/>
          <w:sz w:val="20"/>
        </w:rPr>
        <w:t xml:space="preserve">numerous presentations at national and regional conferences highlight </w:t>
      </w:r>
      <w:del w:id="11" w:author="Andrea" w:date="2009-01-29T10:51:00Z">
        <w:r w:rsidRPr="0017205A" w:rsidDel="00B0222A">
          <w:rPr>
            <w:rFonts w:ascii="Calibri" w:hAnsi="Calibri"/>
            <w:sz w:val="20"/>
          </w:rPr>
          <w:delText xml:space="preserve">their </w:delText>
        </w:r>
      </w:del>
      <w:ins w:id="12" w:author="Andrea" w:date="2009-01-29T10:51:00Z">
        <w:r>
          <w:rPr>
            <w:rFonts w:ascii="Calibri" w:hAnsi="Calibri"/>
            <w:sz w:val="20"/>
          </w:rPr>
          <w:t>our</w:t>
        </w:r>
        <w:r w:rsidRPr="0017205A">
          <w:rPr>
            <w:rFonts w:ascii="Calibri" w:hAnsi="Calibri"/>
            <w:sz w:val="20"/>
          </w:rPr>
          <w:t xml:space="preserve"> </w:t>
        </w:r>
      </w:ins>
      <w:r w:rsidRPr="0017205A">
        <w:rPr>
          <w:rFonts w:ascii="Calibri" w:hAnsi="Calibri"/>
          <w:sz w:val="20"/>
        </w:rPr>
        <w:t xml:space="preserve">capabilities as orators.  </w:t>
      </w:r>
      <w:r w:rsidRPr="00E73F51">
        <w:rPr>
          <w:rFonts w:ascii="Calibri" w:hAnsi="Calibri"/>
          <w:strike/>
          <w:sz w:val="20"/>
          <w:rPrChange w:id="13" w:author="Andrea" w:date="2009-01-29T10:51:00Z">
            <w:rPr>
              <w:rFonts w:ascii="Calibri" w:hAnsi="Calibri"/>
              <w:sz w:val="20"/>
            </w:rPr>
          </w:rPrChange>
        </w:rPr>
        <w:t xml:space="preserve">Carol and Andrea have spoken on leadership strategy, management excellence, work/life balance, and many other topics </w:t>
      </w:r>
      <w:ins w:id="14" w:author="Andrea" w:date="2009-01-29T10:49:00Z">
        <w:r w:rsidRPr="00C07B9F">
          <w:rPr>
            <w:rFonts w:ascii="Calibri" w:hAnsi="Calibri"/>
            <w:sz w:val="20"/>
          </w:rPr>
          <w:t xml:space="preserve">I </w:t>
        </w:r>
      </w:ins>
      <w:ins w:id="15" w:author="Andrea" w:date="2009-01-29T11:16:00Z">
        <w:r w:rsidRPr="00C07B9F">
          <w:rPr>
            <w:rFonts w:ascii="Calibri" w:hAnsi="Calibri"/>
            <w:sz w:val="20"/>
          </w:rPr>
          <w:t>think</w:t>
        </w:r>
      </w:ins>
      <w:ins w:id="16" w:author="Andrea" w:date="2009-01-29T10:49:00Z">
        <w:r w:rsidRPr="00C07B9F">
          <w:rPr>
            <w:rFonts w:ascii="Calibri" w:hAnsi="Calibri"/>
            <w:sz w:val="20"/>
          </w:rPr>
          <w:t xml:space="preserve"> it ,makes more marketing sense to be </w:t>
        </w:r>
      </w:ins>
      <w:ins w:id="17" w:author="Andrea" w:date="2009-01-29T11:16:00Z">
        <w:r w:rsidRPr="00C07B9F">
          <w:rPr>
            <w:rFonts w:ascii="Calibri" w:hAnsi="Calibri"/>
            <w:sz w:val="20"/>
          </w:rPr>
          <w:t>targeted</w:t>
        </w:r>
      </w:ins>
      <w:ins w:id="18" w:author="Andrea" w:date="2009-01-29T10:49:00Z">
        <w:r w:rsidRPr="00C07B9F">
          <w:rPr>
            <w:rFonts w:ascii="Calibri" w:hAnsi="Calibri"/>
            <w:sz w:val="20"/>
          </w:rPr>
          <w:t>, exerts, and not broad with many topics.</w:t>
        </w:r>
      </w:ins>
      <w:ins w:id="19" w:author="Andrea" w:date="2009-01-29T10:51:00Z">
        <w:r w:rsidRPr="00E73F51">
          <w:rPr>
            <w:rFonts w:ascii="Calibri" w:hAnsi="Calibri"/>
            <w:sz w:val="20"/>
            <w:rPrChange w:id="20" w:author="Andrea" w:date="2009-01-29T11:11:00Z">
              <w:rPr>
                <w:rFonts w:ascii="Calibri" w:hAnsi="Calibri"/>
                <w:strike/>
                <w:sz w:val="20"/>
              </w:rPr>
            </w:rPrChange>
          </w:rPr>
          <w:t xml:space="preserve">  Of course, it is your website!!! </w:t>
        </w:r>
      </w:ins>
      <w:r w:rsidRPr="00C07B9F">
        <w:rPr>
          <w:rFonts w:ascii="Calibri" w:hAnsi="Calibri"/>
          <w:sz w:val="20"/>
        </w:rPr>
        <w:t>for</w:t>
      </w:r>
      <w:r w:rsidRPr="00E73F51">
        <w:rPr>
          <w:rFonts w:ascii="Calibri" w:hAnsi="Calibri"/>
          <w:strike/>
          <w:sz w:val="20"/>
          <w:rPrChange w:id="21" w:author="Andrea" w:date="2009-01-29T10:51:00Z">
            <w:rPr>
              <w:rFonts w:ascii="Calibri" w:hAnsi="Calibri"/>
              <w:sz w:val="20"/>
            </w:rPr>
          </w:rPrChange>
        </w:rPr>
        <w:t xml:space="preserve"> organizations that include:</w:t>
      </w:r>
    </w:p>
    <w:p w:rsidR="00E73F51" w:rsidRDefault="00E73F51" w:rsidP="0017205A">
      <w:pPr>
        <w:numPr>
          <w:ins w:id="22" w:author="Andrea" w:date="2009-01-29T11:13:00Z"/>
        </w:numPr>
        <w:rPr>
          <w:ins w:id="23" w:author="Andrea" w:date="2009-01-29T11:13:00Z"/>
          <w:rFonts w:ascii="Calibri" w:hAnsi="Calibri"/>
          <w:sz w:val="20"/>
        </w:rPr>
      </w:pPr>
    </w:p>
    <w:p w:rsidR="00E73F51" w:rsidRDefault="00E73F51" w:rsidP="00C07B9F">
      <w:pPr>
        <w:numPr>
          <w:ins w:id="24" w:author="Andrea" w:date="2009-01-29T11:13:00Z"/>
        </w:numPr>
        <w:rPr>
          <w:ins w:id="25" w:author="Andrea" w:date="2009-01-29T11:13:00Z"/>
          <w:rFonts w:ascii="Calibri" w:hAnsi="Calibri"/>
          <w:sz w:val="20"/>
        </w:rPr>
      </w:pPr>
      <w:ins w:id="26" w:author="Andrea" w:date="2009-01-29T11:13:00Z">
        <w:r w:rsidRPr="0017205A">
          <w:rPr>
            <w:rFonts w:ascii="Calibri" w:hAnsi="Calibri"/>
            <w:sz w:val="20"/>
          </w:rPr>
          <w:t>Early in her career, Carol spent many years in the television industry, where she gained confidence and ease in front of the camera and on the podium as a spokesperson and anchor/host.  She has been a spokesperson for numerous industrial films and regional television commercials throughout the past 25 years.</w:t>
        </w:r>
        <w:r>
          <w:rPr>
            <w:rFonts w:ascii="Calibri" w:hAnsi="Calibri"/>
            <w:sz w:val="20"/>
          </w:rPr>
          <w:t xml:space="preserve">  She is a dynamic and energetic speaker.</w:t>
        </w:r>
      </w:ins>
    </w:p>
    <w:p w:rsidR="00E73F51" w:rsidRDefault="00E73F51" w:rsidP="00C07B9F">
      <w:pPr>
        <w:numPr>
          <w:ins w:id="27" w:author="Andrea" w:date="2009-01-29T11:13:00Z"/>
        </w:numPr>
        <w:rPr>
          <w:ins w:id="28" w:author="Andrea" w:date="2009-01-29T11:13:00Z"/>
          <w:rFonts w:ascii="Calibri" w:hAnsi="Calibri"/>
          <w:sz w:val="20"/>
        </w:rPr>
      </w:pPr>
    </w:p>
    <w:p w:rsidR="00E73F51" w:rsidRDefault="00E73F51" w:rsidP="00C07B9F">
      <w:pPr>
        <w:numPr>
          <w:ins w:id="29" w:author="Andrea" w:date="2009-01-29T11:13:00Z"/>
        </w:numPr>
        <w:rPr>
          <w:ins w:id="30" w:author="Andrea" w:date="2009-01-29T11:13:00Z"/>
          <w:rFonts w:ascii="Calibri" w:hAnsi="Calibri"/>
          <w:sz w:val="20"/>
        </w:rPr>
      </w:pPr>
      <w:ins w:id="31" w:author="Andrea" w:date="2009-01-29T11:13:00Z">
        <w:r>
          <w:rPr>
            <w:rFonts w:ascii="Calibri" w:hAnsi="Calibri"/>
            <w:sz w:val="20"/>
          </w:rPr>
          <w:t>Andrea’s style is warm and engaging.  She is passionate a</w:t>
        </w:r>
      </w:ins>
      <w:ins w:id="32" w:author="Andrea" w:date="2009-01-29T11:14:00Z">
        <w:r>
          <w:rPr>
            <w:rFonts w:ascii="Calibri" w:hAnsi="Calibri"/>
            <w:sz w:val="20"/>
          </w:rPr>
          <w:t xml:space="preserve">bout individuals growing and developing, and her passion is evident in all of her </w:t>
        </w:r>
      </w:ins>
      <w:ins w:id="33" w:author="Andrea" w:date="2009-01-29T11:16:00Z">
        <w:r>
          <w:rPr>
            <w:rFonts w:ascii="Calibri" w:hAnsi="Calibri"/>
            <w:sz w:val="20"/>
          </w:rPr>
          <w:t>presentations</w:t>
        </w:r>
      </w:ins>
      <w:ins w:id="34" w:author="Andrea" w:date="2009-01-29T11:14:00Z">
        <w:r>
          <w:rPr>
            <w:rFonts w:ascii="Calibri" w:hAnsi="Calibri"/>
            <w:sz w:val="20"/>
          </w:rPr>
          <w:t>.</w:t>
        </w:r>
      </w:ins>
    </w:p>
    <w:p w:rsidR="00E73F51" w:rsidRDefault="00E73F51" w:rsidP="0017205A">
      <w:pPr>
        <w:numPr>
          <w:ins w:id="35" w:author="Andrea" w:date="2009-01-29T10:50:00Z"/>
        </w:numPr>
        <w:rPr>
          <w:ins w:id="36" w:author="Andrea" w:date="2009-01-29T10:50:00Z"/>
          <w:rFonts w:ascii="Calibri" w:hAnsi="Calibri"/>
          <w:sz w:val="20"/>
        </w:rPr>
      </w:pPr>
    </w:p>
    <w:p w:rsidR="00E73F51" w:rsidRDefault="00E73F51" w:rsidP="00C07B9F">
      <w:pPr>
        <w:numPr>
          <w:ins w:id="37" w:author="Andrea" w:date="2009-01-29T11:15:00Z"/>
        </w:numPr>
        <w:rPr>
          <w:ins w:id="38" w:author="Andrea" w:date="2009-01-29T11:15:00Z"/>
          <w:rFonts w:ascii="Calibri" w:hAnsi="Calibri"/>
          <w:sz w:val="20"/>
        </w:rPr>
      </w:pPr>
      <w:ins w:id="39" w:author="Andrea" w:date="2009-01-29T10:50:00Z">
        <w:r w:rsidRPr="00B0222A">
          <w:rPr>
            <w:rFonts w:ascii="Times New Roman" w:hAnsi="Times New Roman"/>
            <w:color w:val="000000"/>
            <w:sz w:val="24"/>
            <w:szCs w:val="24"/>
          </w:rPr>
          <w:t> </w:t>
        </w:r>
      </w:ins>
      <w:ins w:id="40" w:author="Andrea" w:date="2009-01-29T11:15:00Z">
        <w:r>
          <w:rPr>
            <w:rFonts w:ascii="Calibri" w:hAnsi="Calibri"/>
            <w:sz w:val="20"/>
          </w:rPr>
          <w:t xml:space="preserve">We have spoken in a wide variety of industries and </w:t>
        </w:r>
      </w:ins>
      <w:ins w:id="41" w:author="Andrea" w:date="2009-01-29T11:16:00Z">
        <w:r>
          <w:rPr>
            <w:rFonts w:ascii="Calibri" w:hAnsi="Calibri"/>
            <w:sz w:val="20"/>
          </w:rPr>
          <w:t>settings</w:t>
        </w:r>
      </w:ins>
      <w:ins w:id="42" w:author="Andrea" w:date="2009-01-29T11:15:00Z">
        <w:r>
          <w:rPr>
            <w:rFonts w:ascii="Calibri" w:hAnsi="Calibri"/>
            <w:sz w:val="20"/>
          </w:rPr>
          <w:t>, including:</w:t>
        </w:r>
      </w:ins>
    </w:p>
    <w:p w:rsidR="00E73F51" w:rsidRPr="0017205A" w:rsidRDefault="00E73F51" w:rsidP="00C07B9F">
      <w:pPr>
        <w:pStyle w:val="ListParagraph"/>
        <w:numPr>
          <w:ilvl w:val="0"/>
          <w:numId w:val="1"/>
          <w:ins w:id="43" w:author="Andrea" w:date="2009-01-29T11:15:00Z"/>
        </w:numPr>
        <w:rPr>
          <w:ins w:id="44" w:author="Andrea" w:date="2009-01-29T11:15:00Z"/>
          <w:rFonts w:ascii="Calibri" w:hAnsi="Calibri"/>
          <w:sz w:val="20"/>
        </w:rPr>
      </w:pPr>
      <w:ins w:id="45" w:author="Andrea" w:date="2009-01-29T11:15:00Z">
        <w:r w:rsidRPr="0017205A">
          <w:rPr>
            <w:rFonts w:ascii="Calibri" w:hAnsi="Calibri"/>
            <w:sz w:val="20"/>
          </w:rPr>
          <w:t>American Medical Association</w:t>
        </w:r>
      </w:ins>
    </w:p>
    <w:p w:rsidR="00E73F51" w:rsidRPr="0017205A" w:rsidRDefault="00E73F51" w:rsidP="00C07B9F">
      <w:pPr>
        <w:pStyle w:val="ListParagraph"/>
        <w:numPr>
          <w:ilvl w:val="0"/>
          <w:numId w:val="1"/>
          <w:ins w:id="46" w:author="Andrea" w:date="2009-01-29T11:15:00Z"/>
        </w:numPr>
        <w:rPr>
          <w:ins w:id="47" w:author="Andrea" w:date="2009-01-29T11:15:00Z"/>
          <w:rFonts w:ascii="Calibri" w:hAnsi="Calibri"/>
          <w:sz w:val="20"/>
        </w:rPr>
      </w:pPr>
      <w:ins w:id="48" w:author="Andrea" w:date="2009-01-29T11:15:00Z">
        <w:r w:rsidRPr="0017205A">
          <w:rPr>
            <w:rFonts w:ascii="Calibri" w:hAnsi="Calibri"/>
            <w:sz w:val="20"/>
          </w:rPr>
          <w:t>Business and Professional Women</w:t>
        </w:r>
      </w:ins>
    </w:p>
    <w:p w:rsidR="00E73F51" w:rsidRPr="0017205A" w:rsidRDefault="00E73F51" w:rsidP="00C07B9F">
      <w:pPr>
        <w:pStyle w:val="ListParagraph"/>
        <w:numPr>
          <w:ilvl w:val="0"/>
          <w:numId w:val="1"/>
          <w:ins w:id="49" w:author="Andrea" w:date="2009-01-29T11:15:00Z"/>
        </w:numPr>
        <w:rPr>
          <w:ins w:id="50" w:author="Andrea" w:date="2009-01-29T11:15:00Z"/>
          <w:rFonts w:ascii="Calibri" w:hAnsi="Calibri"/>
          <w:sz w:val="20"/>
        </w:rPr>
      </w:pPr>
      <w:ins w:id="51" w:author="Andrea" w:date="2009-01-29T11:15:00Z">
        <w:r w:rsidRPr="0017205A">
          <w:rPr>
            <w:rFonts w:ascii="Calibri" w:hAnsi="Calibri"/>
            <w:sz w:val="20"/>
          </w:rPr>
          <w:t>Society for Human Resource Management</w:t>
        </w:r>
      </w:ins>
    </w:p>
    <w:p w:rsidR="00E73F51" w:rsidRPr="0017205A" w:rsidRDefault="00E73F51" w:rsidP="00C07B9F">
      <w:pPr>
        <w:pStyle w:val="ListParagraph"/>
        <w:numPr>
          <w:ilvl w:val="0"/>
          <w:numId w:val="1"/>
          <w:ins w:id="52" w:author="Andrea" w:date="2009-01-29T11:15:00Z"/>
        </w:numPr>
        <w:rPr>
          <w:ins w:id="53" w:author="Andrea" w:date="2009-01-29T11:15:00Z"/>
          <w:rFonts w:ascii="Calibri" w:hAnsi="Calibri"/>
          <w:sz w:val="20"/>
        </w:rPr>
      </w:pPr>
      <w:ins w:id="54" w:author="Andrea" w:date="2009-01-29T11:15:00Z">
        <w:r w:rsidRPr="0017205A">
          <w:rPr>
            <w:rFonts w:ascii="Calibri" w:hAnsi="Calibri"/>
            <w:sz w:val="20"/>
          </w:rPr>
          <w:t>Women in Communication Inc.</w:t>
        </w:r>
      </w:ins>
    </w:p>
    <w:p w:rsidR="00E73F51" w:rsidRPr="0017205A" w:rsidRDefault="00E73F51" w:rsidP="00C07B9F">
      <w:pPr>
        <w:pStyle w:val="ListParagraph"/>
        <w:numPr>
          <w:ilvl w:val="0"/>
          <w:numId w:val="1"/>
          <w:ins w:id="55" w:author="Andrea" w:date="2009-01-29T11:15:00Z"/>
        </w:numPr>
        <w:rPr>
          <w:ins w:id="56" w:author="Andrea" w:date="2009-01-29T11:15:00Z"/>
          <w:rFonts w:ascii="Calibri" w:hAnsi="Calibri"/>
          <w:sz w:val="20"/>
        </w:rPr>
      </w:pPr>
      <w:ins w:id="57" w:author="Andrea" w:date="2009-01-29T11:15:00Z">
        <w:r w:rsidRPr="0017205A">
          <w:rPr>
            <w:rFonts w:ascii="Calibri" w:hAnsi="Calibri"/>
            <w:sz w:val="20"/>
          </w:rPr>
          <w:t>International Association of Business Communicators</w:t>
        </w:r>
      </w:ins>
    </w:p>
    <w:p w:rsidR="00E73F51" w:rsidRDefault="00E73F51" w:rsidP="00C07B9F">
      <w:pPr>
        <w:pStyle w:val="ListParagraph"/>
        <w:numPr>
          <w:ilvl w:val="0"/>
          <w:numId w:val="1"/>
          <w:ins w:id="58" w:author="Andrea" w:date="2009-01-29T11:15:00Z"/>
        </w:numPr>
        <w:rPr>
          <w:ins w:id="59" w:author="Andrea" w:date="2009-01-29T11:15:00Z"/>
          <w:rFonts w:ascii="Calibri" w:hAnsi="Calibri"/>
          <w:sz w:val="20"/>
        </w:rPr>
      </w:pPr>
      <w:ins w:id="60" w:author="Andrea" w:date="2009-01-29T11:15:00Z">
        <w:r w:rsidRPr="0017205A">
          <w:rPr>
            <w:rFonts w:ascii="Calibri" w:hAnsi="Calibri"/>
            <w:sz w:val="20"/>
          </w:rPr>
          <w:t>National Association for Purchasing Managers</w:t>
        </w:r>
      </w:ins>
    </w:p>
    <w:p w:rsidR="00E73F51" w:rsidRPr="0017205A" w:rsidRDefault="00E73F51" w:rsidP="00C07B9F">
      <w:pPr>
        <w:pStyle w:val="ListParagraph"/>
        <w:numPr>
          <w:ilvl w:val="0"/>
          <w:numId w:val="1"/>
          <w:ins w:id="61" w:author="Andrea" w:date="2009-01-29T11:15:00Z"/>
        </w:numPr>
        <w:rPr>
          <w:ins w:id="62" w:author="Andrea" w:date="2009-01-29T11:15:00Z"/>
          <w:rFonts w:ascii="Calibri" w:hAnsi="Calibri"/>
          <w:sz w:val="20"/>
        </w:rPr>
      </w:pPr>
      <w:ins w:id="63" w:author="Andrea" w:date="2009-01-29T11:15:00Z">
        <w:r>
          <w:rPr>
            <w:rFonts w:ascii="Calibri" w:hAnsi="Calibri"/>
            <w:sz w:val="20"/>
          </w:rPr>
          <w:t xml:space="preserve">American Public Transit </w:t>
        </w:r>
      </w:ins>
      <w:ins w:id="64" w:author="Andrea" w:date="2009-01-29T11:16:00Z">
        <w:r>
          <w:rPr>
            <w:rFonts w:ascii="Calibri" w:hAnsi="Calibri"/>
            <w:sz w:val="20"/>
          </w:rPr>
          <w:t>Association’s</w:t>
        </w:r>
      </w:ins>
      <w:ins w:id="65" w:author="Andrea" w:date="2009-01-29T11:15:00Z">
        <w:r>
          <w:rPr>
            <w:rFonts w:ascii="Calibri" w:hAnsi="Calibri"/>
            <w:sz w:val="20"/>
          </w:rPr>
          <w:t xml:space="preserve"> CEO Conference</w:t>
        </w:r>
      </w:ins>
    </w:p>
    <w:p w:rsidR="00E73F51" w:rsidRPr="00B0222A" w:rsidRDefault="00E73F51" w:rsidP="00B0222A">
      <w:pPr>
        <w:ind w:right="230"/>
        <w:rPr>
          <w:ins w:id="66" w:author="Andrea" w:date="2009-01-29T10:50:00Z"/>
          <w:rFonts w:ascii="Times New Roman" w:hAnsi="Times New Roman"/>
          <w:color w:val="000000"/>
          <w:sz w:val="24"/>
          <w:szCs w:val="24"/>
        </w:rPr>
      </w:pPr>
    </w:p>
    <w:p w:rsidR="00E73F51" w:rsidRPr="00E73F51" w:rsidRDefault="00E73F51" w:rsidP="00B0222A">
      <w:pPr>
        <w:ind w:right="230"/>
        <w:rPr>
          <w:ins w:id="67" w:author="Andrea" w:date="2009-01-29T10:50:00Z"/>
          <w:rFonts w:ascii="Times New Roman" w:hAnsi="Times New Roman"/>
          <w:b/>
          <w:color w:val="000000"/>
          <w:sz w:val="24"/>
          <w:szCs w:val="24"/>
          <w:rPrChange w:id="68" w:author="Andrea" w:date="2009-01-29T11:17:00Z">
            <w:rPr>
              <w:ins w:id="69" w:author="Andrea" w:date="2009-01-29T10:50:00Z"/>
              <w:rFonts w:ascii="Times New Roman" w:hAnsi="Times New Roman"/>
              <w:color w:val="000000"/>
              <w:sz w:val="24"/>
              <w:szCs w:val="24"/>
            </w:rPr>
          </w:rPrChange>
        </w:rPr>
      </w:pPr>
      <w:ins w:id="70" w:author="Andrea" w:date="2009-01-29T10:50:00Z">
        <w:r w:rsidRPr="00E73F51">
          <w:rPr>
            <w:rFonts w:ascii="Arial" w:hAnsi="Arial" w:cs="Arial"/>
            <w:b/>
            <w:color w:val="000000"/>
            <w:sz w:val="20"/>
            <w:rPrChange w:id="71" w:author="Andrea" w:date="2009-01-29T11:17:00Z">
              <w:rPr>
                <w:rFonts w:ascii="Arial" w:hAnsi="Arial" w:cs="Arial"/>
                <w:color w:val="000000"/>
                <w:sz w:val="20"/>
              </w:rPr>
            </w:rPrChange>
          </w:rPr>
          <w:t>Our most</w:t>
        </w:r>
        <w:r w:rsidRPr="00C07B9F">
          <w:rPr>
            <w:rFonts w:ascii="Arial" w:hAnsi="Arial" w:cs="Arial"/>
            <w:b/>
            <w:color w:val="000000"/>
            <w:sz w:val="20"/>
            <w:rPrChange w:id="72" w:author="Andrea" w:date="2009-01-29T11:17:00Z">
              <w:rPr>
                <w:rFonts w:ascii="Arial" w:hAnsi="Arial" w:cs="Arial"/>
                <w:b/>
                <w:color w:val="000000"/>
                <w:sz w:val="20"/>
              </w:rPr>
            </w:rPrChange>
          </w:rPr>
          <w:t>–</w:t>
        </w:r>
        <w:r w:rsidRPr="00E73F51">
          <w:rPr>
            <w:rFonts w:ascii="Arial" w:hAnsi="Arial" w:cs="Arial"/>
            <w:b/>
            <w:color w:val="000000"/>
            <w:sz w:val="20"/>
            <w:rPrChange w:id="73" w:author="Andrea" w:date="2009-01-29T11:17:00Z">
              <w:rPr>
                <w:rFonts w:ascii="Arial" w:hAnsi="Arial" w:cs="Arial"/>
                <w:color w:val="000000"/>
                <w:sz w:val="20"/>
              </w:rPr>
            </w:rPrChange>
          </w:rPr>
          <w:t>requested speeches:</w:t>
        </w:r>
      </w:ins>
    </w:p>
    <w:p w:rsidR="00E73F51" w:rsidRDefault="00E73F51" w:rsidP="00B0222A">
      <w:pPr>
        <w:ind w:right="230"/>
        <w:rPr>
          <w:ins w:id="74" w:author="Andrea" w:date="2009-01-29T11:14:00Z"/>
          <w:rFonts w:ascii="Arial" w:hAnsi="Arial" w:cs="Arial"/>
          <w:color w:val="800000"/>
          <w:sz w:val="20"/>
        </w:rPr>
      </w:pPr>
      <w:ins w:id="75" w:author="Andrea" w:date="2009-01-29T10:50:00Z">
        <w:r w:rsidRPr="00B0222A">
          <w:rPr>
            <w:rFonts w:ascii="Arial" w:hAnsi="Arial" w:cs="Arial"/>
            <w:color w:val="800000"/>
            <w:sz w:val="20"/>
          </w:rPr>
          <w:t> </w:t>
        </w:r>
      </w:ins>
    </w:p>
    <w:p w:rsidR="00E73F51" w:rsidRDefault="00E73F51" w:rsidP="00B0222A">
      <w:pPr>
        <w:numPr>
          <w:ins w:id="76" w:author="Andrea" w:date="2009-01-29T11:14:00Z"/>
        </w:numPr>
        <w:ind w:right="230"/>
        <w:rPr>
          <w:ins w:id="77" w:author="Andrea" w:date="2009-01-29T11:15:00Z"/>
          <w:rFonts w:ascii="Arial" w:hAnsi="Arial" w:cs="Arial"/>
          <w:color w:val="800000"/>
          <w:sz w:val="20"/>
        </w:rPr>
      </w:pPr>
      <w:ins w:id="78" w:author="Andrea" w:date="2009-01-29T11:14:00Z">
        <w:r>
          <w:rPr>
            <w:rFonts w:ascii="Arial" w:hAnsi="Arial" w:cs="Arial"/>
            <w:color w:val="800000"/>
            <w:sz w:val="20"/>
          </w:rPr>
          <w:t xml:space="preserve">What is below is directly from my site – you </w:t>
        </w:r>
      </w:ins>
      <w:ins w:id="79" w:author="Andrea" w:date="2009-01-29T11:15:00Z">
        <w:r>
          <w:rPr>
            <w:rFonts w:ascii="Arial" w:hAnsi="Arial" w:cs="Arial"/>
            <w:color w:val="800000"/>
            <w:sz w:val="20"/>
          </w:rPr>
          <w:t>might</w:t>
        </w:r>
      </w:ins>
      <w:ins w:id="80" w:author="Andrea" w:date="2009-01-29T11:14:00Z">
        <w:r>
          <w:rPr>
            <w:rFonts w:ascii="Arial" w:hAnsi="Arial" w:cs="Arial"/>
            <w:color w:val="800000"/>
            <w:sz w:val="20"/>
          </w:rPr>
          <w:t xml:space="preserve"> </w:t>
        </w:r>
      </w:ins>
      <w:ins w:id="81" w:author="Andrea" w:date="2009-01-29T11:15:00Z">
        <w:r>
          <w:rPr>
            <w:rFonts w:ascii="Arial" w:hAnsi="Arial" w:cs="Arial"/>
            <w:color w:val="800000"/>
            <w:sz w:val="20"/>
          </w:rPr>
          <w:t xml:space="preserve">want to make </w:t>
        </w:r>
      </w:ins>
      <w:ins w:id="82" w:author="Andrea" w:date="2009-01-29T11:16:00Z">
        <w:r>
          <w:rPr>
            <w:rFonts w:ascii="Arial" w:hAnsi="Arial" w:cs="Arial"/>
            <w:color w:val="800000"/>
            <w:sz w:val="20"/>
          </w:rPr>
          <w:t>these</w:t>
        </w:r>
      </w:ins>
      <w:ins w:id="83" w:author="Andrea" w:date="2009-01-29T11:15:00Z">
        <w:r>
          <w:rPr>
            <w:rFonts w:ascii="Arial" w:hAnsi="Arial" w:cs="Arial"/>
            <w:color w:val="800000"/>
            <w:sz w:val="20"/>
          </w:rPr>
          <w:t xml:space="preserve"> shorter and add some of </w:t>
        </w:r>
      </w:ins>
      <w:ins w:id="84" w:author="Andrea" w:date="2009-01-29T11:16:00Z">
        <w:r>
          <w:rPr>
            <w:rFonts w:ascii="Arial" w:hAnsi="Arial" w:cs="Arial"/>
            <w:color w:val="800000"/>
            <w:sz w:val="20"/>
          </w:rPr>
          <w:t>your</w:t>
        </w:r>
      </w:ins>
      <w:ins w:id="85" w:author="Andrea" w:date="2009-01-29T11:15:00Z">
        <w:r>
          <w:rPr>
            <w:rFonts w:ascii="Arial" w:hAnsi="Arial" w:cs="Arial"/>
            <w:color w:val="800000"/>
            <w:sz w:val="20"/>
          </w:rPr>
          <w:t xml:space="preserve"> </w:t>
        </w:r>
      </w:ins>
      <w:ins w:id="86" w:author="Andrea" w:date="2009-01-29T11:16:00Z">
        <w:r>
          <w:rPr>
            <w:rFonts w:ascii="Arial" w:hAnsi="Arial" w:cs="Arial"/>
            <w:color w:val="800000"/>
            <w:sz w:val="20"/>
          </w:rPr>
          <w:t>favorites</w:t>
        </w:r>
      </w:ins>
      <w:ins w:id="87" w:author="Andrea" w:date="2009-01-29T11:15:00Z">
        <w:r>
          <w:rPr>
            <w:rFonts w:ascii="Arial" w:hAnsi="Arial" w:cs="Arial"/>
            <w:color w:val="800000"/>
            <w:sz w:val="20"/>
          </w:rPr>
          <w:t xml:space="preserve">.  To create this list of </w:t>
        </w:r>
      </w:ins>
      <w:ins w:id="88" w:author="Andrea" w:date="2009-01-29T11:16:00Z">
        <w:r>
          <w:rPr>
            <w:rFonts w:ascii="Arial" w:hAnsi="Arial" w:cs="Arial"/>
            <w:color w:val="800000"/>
            <w:sz w:val="20"/>
          </w:rPr>
          <w:t>three</w:t>
        </w:r>
      </w:ins>
      <w:ins w:id="89" w:author="Andrea" w:date="2009-01-29T11:15:00Z">
        <w:r>
          <w:rPr>
            <w:rFonts w:ascii="Arial" w:hAnsi="Arial" w:cs="Arial"/>
            <w:color w:val="800000"/>
            <w:sz w:val="20"/>
          </w:rPr>
          <w:t>, I asked myself what would most excite me if someone called ….</w:t>
        </w:r>
      </w:ins>
    </w:p>
    <w:p w:rsidR="00E73F51" w:rsidRPr="00B0222A" w:rsidRDefault="00E73F51" w:rsidP="00B0222A">
      <w:pPr>
        <w:numPr>
          <w:ins w:id="90" w:author="Andrea" w:date="2009-01-29T11:14:00Z"/>
        </w:numPr>
        <w:ind w:right="230"/>
        <w:rPr>
          <w:ins w:id="91" w:author="Andrea" w:date="2009-01-29T10:50:00Z"/>
          <w:rFonts w:ascii="Times New Roman" w:hAnsi="Times New Roman"/>
          <w:color w:val="000000"/>
          <w:sz w:val="24"/>
          <w:szCs w:val="24"/>
        </w:rPr>
      </w:pPr>
    </w:p>
    <w:p w:rsidR="00E73F51" w:rsidRPr="00B0222A" w:rsidRDefault="00E73F51" w:rsidP="00B0222A">
      <w:pPr>
        <w:ind w:right="230"/>
        <w:rPr>
          <w:ins w:id="92" w:author="Andrea" w:date="2009-01-29T10:50:00Z"/>
          <w:rFonts w:ascii="Arial" w:hAnsi="Arial" w:cs="Arial"/>
          <w:color w:val="000000"/>
          <w:sz w:val="14"/>
          <w:szCs w:val="14"/>
        </w:rPr>
      </w:pPr>
      <w:ins w:id="93" w:author="Andrea" w:date="2009-01-29T10:50:00Z">
        <w:r w:rsidRPr="00B0222A">
          <w:rPr>
            <w:rFonts w:ascii="Arial" w:hAnsi="Arial" w:cs="Arial"/>
            <w:b/>
            <w:bCs/>
            <w:color w:val="772E2E"/>
            <w:sz w:val="24"/>
            <w:szCs w:val="24"/>
          </w:rPr>
          <w:t>Don't Try to Teach a Pig to Sing</w:t>
        </w:r>
      </w:ins>
    </w:p>
    <w:p w:rsidR="00E73F51" w:rsidRPr="00B0222A" w:rsidRDefault="00E73F51" w:rsidP="00B0222A">
      <w:pPr>
        <w:ind w:right="230"/>
        <w:rPr>
          <w:ins w:id="94" w:author="Andrea" w:date="2009-01-29T10:50:00Z"/>
          <w:rFonts w:ascii="Times New Roman" w:hAnsi="Times New Roman"/>
          <w:color w:val="00000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28.75pt;margin-top:0;width:168.75pt;height:112.5pt;z-index:251658240;mso-wrap-distance-left:7.5pt;mso-wrap-distance-right:7.5pt;mso-position-horizontal:right;mso-position-vertical-relative:line" o:allowoverlap="f">
            <v:imagedata r:id="rId5" o:title=""/>
            <w10:wrap type="square"/>
          </v:shape>
        </w:pict>
      </w:r>
      <w:ins w:id="95" w:author="Andrea" w:date="2009-01-29T10:50:00Z">
        <w:r w:rsidRPr="00B0222A">
          <w:rPr>
            <w:rFonts w:ascii="Arial" w:hAnsi="Arial" w:cs="Arial"/>
            <w:color w:val="000000"/>
            <w:sz w:val="20"/>
          </w:rPr>
          <w:t xml:space="preserve">Have you ever attended a class or workshop to gain a missing skill that someone told you was needed, or to improve your knowledge in an area in which you have little interest?  Why?  It’s an unfortunate reality that we often look at </w:t>
        </w:r>
        <w:r w:rsidRPr="00B0222A">
          <w:rPr>
            <w:rFonts w:ascii="Arial" w:hAnsi="Arial" w:cs="Arial"/>
            <w:color w:val="000000"/>
            <w:sz w:val="20"/>
            <w:u w:val="single"/>
          </w:rPr>
          <w:t>development</w:t>
        </w:r>
        <w:r w:rsidRPr="00B0222A">
          <w:rPr>
            <w:rFonts w:ascii="Arial" w:hAnsi="Arial" w:cs="Arial"/>
            <w:color w:val="000000"/>
            <w:sz w:val="20"/>
          </w:rPr>
          <w:t xml:space="preserve"> in terms of filling the gaps – identifying our weaknesses and doing something to “fix” them, rather than focusing on how to leverage our best.</w:t>
        </w:r>
      </w:ins>
    </w:p>
    <w:p w:rsidR="00E73F51" w:rsidRPr="00B0222A" w:rsidRDefault="00E73F51" w:rsidP="00B0222A">
      <w:pPr>
        <w:ind w:right="230"/>
        <w:rPr>
          <w:ins w:id="96" w:author="Andrea" w:date="2009-01-29T10:50:00Z"/>
          <w:rFonts w:ascii="Times New Roman" w:hAnsi="Times New Roman"/>
          <w:color w:val="000000"/>
          <w:sz w:val="24"/>
          <w:szCs w:val="24"/>
        </w:rPr>
      </w:pPr>
      <w:ins w:id="97" w:author="Andrea" w:date="2009-01-29T10:50:00Z">
        <w:r w:rsidRPr="00B0222A">
          <w:rPr>
            <w:rFonts w:ascii="Arial" w:hAnsi="Arial" w:cs="Arial"/>
            <w:color w:val="000000"/>
            <w:sz w:val="20"/>
          </w:rPr>
          <w:t> </w:t>
        </w:r>
      </w:ins>
    </w:p>
    <w:p w:rsidR="00E73F51" w:rsidRPr="00B0222A" w:rsidRDefault="00E73F51" w:rsidP="00B0222A">
      <w:pPr>
        <w:ind w:right="230"/>
        <w:rPr>
          <w:ins w:id="98" w:author="Andrea" w:date="2009-01-29T10:50:00Z"/>
          <w:rFonts w:ascii="Times New Roman" w:hAnsi="Times New Roman"/>
          <w:color w:val="000000"/>
          <w:sz w:val="24"/>
          <w:szCs w:val="24"/>
        </w:rPr>
      </w:pPr>
      <w:ins w:id="99" w:author="Andrea" w:date="2009-01-29T10:50:00Z">
        <w:r w:rsidRPr="00B0222A">
          <w:rPr>
            <w:rFonts w:ascii="Arial" w:hAnsi="Arial" w:cs="Arial"/>
            <w:color w:val="000000"/>
            <w:sz w:val="20"/>
          </w:rPr>
          <w:t xml:space="preserve">It’s time to learn how to stop this retrofitting!  In this fascinating and dynamic presentation, we explore the immense opportunities that open up if we begin to concentrate on our strengths and </w:t>
        </w:r>
        <w:r w:rsidRPr="00B0222A">
          <w:rPr>
            <w:rFonts w:ascii="Arial" w:hAnsi="Arial" w:cs="Arial"/>
            <w:color w:val="000000"/>
            <w:sz w:val="20"/>
            <w:u w:val="single"/>
          </w:rPr>
          <w:t>not</w:t>
        </w:r>
        <w:r w:rsidRPr="00B0222A">
          <w:rPr>
            <w:rFonts w:ascii="Arial" w:hAnsi="Arial" w:cs="Arial"/>
            <w:color w:val="000000"/>
            <w:sz w:val="20"/>
          </w:rPr>
          <w:t xml:space="preserve"> our weaknesses.  We don’t need to repair our limitations in order to grow – actually, just the opposite is true!  When we identify our superb talents and gifts – and build more and more opportunities to use them in our lives, we will grow, develop and achieve with great joy and success!</w:t>
        </w:r>
      </w:ins>
    </w:p>
    <w:p w:rsidR="00E73F51" w:rsidRPr="00B0222A" w:rsidRDefault="00E73F51" w:rsidP="00B0222A">
      <w:pPr>
        <w:ind w:right="230"/>
        <w:rPr>
          <w:ins w:id="100" w:author="Andrea" w:date="2009-01-29T10:50:00Z"/>
          <w:rFonts w:ascii="Times New Roman" w:hAnsi="Times New Roman"/>
          <w:color w:val="000000"/>
          <w:sz w:val="24"/>
          <w:szCs w:val="24"/>
        </w:rPr>
      </w:pPr>
      <w:ins w:id="101" w:author="Andrea" w:date="2009-01-29T10:50:00Z">
        <w:r w:rsidRPr="00B0222A">
          <w:rPr>
            <w:rFonts w:ascii="Times New Roman" w:hAnsi="Times New Roman"/>
            <w:color w:val="000000"/>
            <w:sz w:val="24"/>
            <w:szCs w:val="24"/>
          </w:rPr>
          <w:t> </w:t>
        </w:r>
      </w:ins>
    </w:p>
    <w:p w:rsidR="00E73F51" w:rsidRPr="00B0222A" w:rsidRDefault="00E73F51" w:rsidP="00B0222A">
      <w:pPr>
        <w:rPr>
          <w:ins w:id="102" w:author="Andrea" w:date="2009-01-29T10:50:00Z"/>
          <w:rFonts w:ascii="Arial" w:hAnsi="Arial" w:cs="Arial"/>
          <w:color w:val="000000"/>
          <w:sz w:val="14"/>
          <w:szCs w:val="14"/>
        </w:rPr>
      </w:pPr>
      <w:ins w:id="103" w:author="Andrea" w:date="2009-01-29T10:50:00Z">
        <w:r w:rsidRPr="00B0222A">
          <w:rPr>
            <w:rFonts w:ascii="Arial" w:hAnsi="Arial" w:cs="Arial"/>
            <w:color w:val="000000"/>
            <w:sz w:val="14"/>
            <w:szCs w:val="14"/>
          </w:rPr>
          <w:pict>
            <v:rect id="_x0000_i1025" style="width:0;height:.75pt" o:hralign="center" o:hrstd="t" o:hrnoshade="t" o:hr="t" fillcolor="#5e816b" stroked="f"/>
          </w:pict>
        </w:r>
      </w:ins>
    </w:p>
    <w:p w:rsidR="00E73F51" w:rsidRPr="00B0222A" w:rsidRDefault="00E73F51" w:rsidP="00B0222A">
      <w:pPr>
        <w:ind w:right="230"/>
        <w:rPr>
          <w:ins w:id="104" w:author="Andrea" w:date="2009-01-29T10:50:00Z"/>
          <w:rFonts w:ascii="Arial" w:hAnsi="Arial" w:cs="Arial"/>
          <w:color w:val="000000"/>
          <w:sz w:val="14"/>
          <w:szCs w:val="14"/>
        </w:rPr>
      </w:pPr>
      <w:ins w:id="105" w:author="Andrea" w:date="2009-01-29T10:50:00Z">
        <w:r w:rsidRPr="00B0222A">
          <w:rPr>
            <w:rFonts w:ascii="Arial" w:hAnsi="Arial" w:cs="Arial"/>
            <w:color w:val="000000"/>
            <w:sz w:val="14"/>
            <w:szCs w:val="14"/>
          </w:rPr>
          <w:t> </w:t>
        </w:r>
      </w:ins>
    </w:p>
    <w:p w:rsidR="00E73F51" w:rsidRPr="00B0222A" w:rsidRDefault="00E73F51" w:rsidP="00B0222A">
      <w:pPr>
        <w:ind w:right="230"/>
        <w:rPr>
          <w:ins w:id="106" w:author="Andrea" w:date="2009-01-29T10:50:00Z"/>
          <w:rFonts w:ascii="Arial" w:hAnsi="Arial" w:cs="Arial"/>
          <w:color w:val="000000"/>
          <w:sz w:val="14"/>
          <w:szCs w:val="14"/>
        </w:rPr>
      </w:pPr>
      <w:ins w:id="107" w:author="Andrea" w:date="2009-01-29T10:50:00Z">
        <w:r w:rsidRPr="00B0222A">
          <w:rPr>
            <w:rFonts w:ascii="Arial" w:hAnsi="Arial" w:cs="Arial"/>
            <w:b/>
            <w:bCs/>
            <w:color w:val="772E2E"/>
            <w:sz w:val="24"/>
            <w:szCs w:val="24"/>
          </w:rPr>
          <w:t>Leading from Authenticity</w:t>
        </w:r>
      </w:ins>
    </w:p>
    <w:p w:rsidR="00E73F51" w:rsidRPr="00B0222A" w:rsidRDefault="00E73F51" w:rsidP="00B0222A">
      <w:pPr>
        <w:ind w:right="230"/>
        <w:rPr>
          <w:ins w:id="108" w:author="Andrea" w:date="2009-01-29T10:50:00Z"/>
          <w:rFonts w:ascii="Times New Roman" w:hAnsi="Times New Roman"/>
          <w:color w:val="000000"/>
          <w:sz w:val="24"/>
          <w:szCs w:val="24"/>
        </w:rPr>
      </w:pPr>
      <w:r>
        <w:rPr>
          <w:noProof/>
        </w:rPr>
        <w:pict>
          <v:shape id="_x0000_s1027" type="#_x0000_t75" alt="" style="position:absolute;margin-left:128.75pt;margin-top:0;width:168.75pt;height:143.25pt;z-index:251659264;mso-wrap-distance-left:7.5pt;mso-wrap-distance-right:7.5pt;mso-position-horizontal:right;mso-position-vertical-relative:line" o:allowoverlap="f">
            <v:imagedata r:id="rId6" o:title=""/>
            <w10:wrap type="square"/>
          </v:shape>
        </w:pict>
      </w:r>
      <w:ins w:id="109" w:author="Andrea" w:date="2009-01-29T10:50:00Z">
        <w:r w:rsidRPr="00B0222A">
          <w:rPr>
            <w:rFonts w:ascii="Arial" w:hAnsi="Arial" w:cs="Arial"/>
            <w:color w:val="000000"/>
            <w:sz w:val="20"/>
          </w:rPr>
          <w:t>We believe leadership is an essential topic to all professionals, regardless of whether or not they hold formal</w:t>
        </w:r>
        <w:r w:rsidRPr="00B0222A">
          <w:rPr>
            <w:rFonts w:ascii="Arial" w:hAnsi="Arial" w:cs="Arial"/>
            <w:i/>
            <w:iCs/>
            <w:color w:val="000000"/>
            <w:sz w:val="20"/>
          </w:rPr>
          <w:t xml:space="preserve"> </w:t>
        </w:r>
        <w:r w:rsidRPr="00B0222A">
          <w:rPr>
            <w:rFonts w:ascii="Arial" w:hAnsi="Arial" w:cs="Arial"/>
            <w:color w:val="000000"/>
            <w:sz w:val="20"/>
          </w:rPr>
          <w:t>leadership roles.  We are particularly intrigued by the idea of applying leadership principles to individual contributors, business owners &amp; entrepreneurs, internal and external consultants who serve clients, and people who simply choose to step into a leadership role in their family, their community, or their profession.</w:t>
        </w:r>
      </w:ins>
    </w:p>
    <w:p w:rsidR="00E73F51" w:rsidRPr="00B0222A" w:rsidRDefault="00E73F51" w:rsidP="00B0222A">
      <w:pPr>
        <w:ind w:right="230"/>
        <w:rPr>
          <w:ins w:id="110" w:author="Andrea" w:date="2009-01-29T10:50:00Z"/>
          <w:rFonts w:ascii="Times New Roman" w:hAnsi="Times New Roman"/>
          <w:color w:val="000000"/>
          <w:sz w:val="24"/>
          <w:szCs w:val="24"/>
        </w:rPr>
      </w:pPr>
      <w:ins w:id="111" w:author="Andrea" w:date="2009-01-29T10:50:00Z">
        <w:r w:rsidRPr="00B0222A">
          <w:rPr>
            <w:rFonts w:ascii="Arial" w:hAnsi="Arial" w:cs="Arial"/>
            <w:color w:val="000000"/>
            <w:sz w:val="20"/>
          </w:rPr>
          <w:t> </w:t>
        </w:r>
      </w:ins>
    </w:p>
    <w:p w:rsidR="00E73F51" w:rsidRPr="00B0222A" w:rsidRDefault="00E73F51" w:rsidP="00B0222A">
      <w:pPr>
        <w:ind w:right="230"/>
        <w:rPr>
          <w:ins w:id="112" w:author="Andrea" w:date="2009-01-29T10:50:00Z"/>
          <w:rFonts w:ascii="Times New Roman" w:hAnsi="Times New Roman"/>
          <w:color w:val="000000"/>
          <w:sz w:val="24"/>
          <w:szCs w:val="24"/>
        </w:rPr>
      </w:pPr>
      <w:ins w:id="113" w:author="Andrea" w:date="2009-01-29T10:50:00Z">
        <w:r w:rsidRPr="00B0222A">
          <w:rPr>
            <w:rFonts w:ascii="Arial" w:hAnsi="Arial" w:cs="Arial"/>
            <w:color w:val="000000"/>
            <w:sz w:val="20"/>
          </w:rPr>
          <w:t xml:space="preserve">In this thought-provoking presentation about values and integrity, We'll define and illustrate what authentic leadership is and is not.  Discover the </w:t>
        </w:r>
        <w:r w:rsidRPr="00B0222A">
          <w:rPr>
            <w:rFonts w:ascii="Arial" w:hAnsi="Arial" w:cs="Arial"/>
            <w:i/>
            <w:iCs/>
            <w:color w:val="000000"/>
            <w:sz w:val="20"/>
          </w:rPr>
          <w:t xml:space="preserve">new </w:t>
        </w:r>
        <w:r w:rsidRPr="00B0222A">
          <w:rPr>
            <w:rFonts w:ascii="Arial" w:hAnsi="Arial" w:cs="Arial"/>
            <w:color w:val="000000"/>
            <w:sz w:val="20"/>
          </w:rPr>
          <w:t>essentials of leadership in the 21</w:t>
        </w:r>
        <w:r w:rsidRPr="00B0222A">
          <w:rPr>
            <w:rFonts w:ascii="Arial" w:hAnsi="Arial" w:cs="Arial"/>
            <w:color w:val="000000"/>
            <w:sz w:val="20"/>
            <w:vertAlign w:val="superscript"/>
          </w:rPr>
          <w:t>st</w:t>
        </w:r>
        <w:r w:rsidRPr="00B0222A">
          <w:rPr>
            <w:rFonts w:ascii="Arial" w:hAnsi="Arial" w:cs="Arial"/>
            <w:color w:val="000000"/>
            <w:sz w:val="20"/>
          </w:rPr>
          <w:t xml:space="preserve"> century – such as a sense of adventure, taking risks, and serving others – which amend and complement the classic leadership characteristics that include a compelling vision and setting standards of excellence.  This energizing and inspiring message will entice audience participants to step more fully into their authentic selves, and be liberated to lead in whatever aspects of their life they desire.</w:t>
        </w:r>
      </w:ins>
    </w:p>
    <w:p w:rsidR="00E73F51" w:rsidRPr="00B0222A" w:rsidRDefault="00E73F51" w:rsidP="00B0222A">
      <w:pPr>
        <w:ind w:right="230"/>
        <w:rPr>
          <w:ins w:id="114" w:author="Andrea" w:date="2009-01-29T10:50:00Z"/>
          <w:rFonts w:ascii="Arial" w:hAnsi="Arial" w:cs="Arial"/>
          <w:color w:val="000000"/>
          <w:sz w:val="14"/>
          <w:szCs w:val="14"/>
        </w:rPr>
      </w:pPr>
      <w:ins w:id="115" w:author="Andrea" w:date="2009-01-29T10:50:00Z">
        <w:r w:rsidRPr="00B0222A">
          <w:rPr>
            <w:rFonts w:ascii="Arial" w:hAnsi="Arial" w:cs="Arial"/>
            <w:color w:val="000000"/>
            <w:sz w:val="14"/>
            <w:szCs w:val="14"/>
          </w:rPr>
          <w:t> </w:t>
        </w:r>
      </w:ins>
    </w:p>
    <w:p w:rsidR="00E73F51" w:rsidRPr="00B0222A" w:rsidRDefault="00E73F51" w:rsidP="00B0222A">
      <w:pPr>
        <w:rPr>
          <w:ins w:id="116" w:author="Andrea" w:date="2009-01-29T10:50:00Z"/>
          <w:rFonts w:ascii="Arial" w:hAnsi="Arial" w:cs="Arial"/>
          <w:color w:val="000000"/>
          <w:sz w:val="14"/>
          <w:szCs w:val="14"/>
        </w:rPr>
      </w:pPr>
      <w:ins w:id="117" w:author="Andrea" w:date="2009-01-29T10:50:00Z">
        <w:r w:rsidRPr="00B0222A">
          <w:rPr>
            <w:rFonts w:ascii="Arial" w:hAnsi="Arial" w:cs="Arial"/>
            <w:color w:val="000000"/>
            <w:sz w:val="14"/>
            <w:szCs w:val="14"/>
          </w:rPr>
          <w:pict>
            <v:rect id="_x0000_i1026" style="width:0;height:.75pt" o:hralign="center" o:hrstd="t" o:hrnoshade="t" o:hr="t" fillcolor="#5e816b" stroked="f"/>
          </w:pict>
        </w:r>
      </w:ins>
    </w:p>
    <w:p w:rsidR="00E73F51" w:rsidRPr="00B0222A" w:rsidRDefault="00E73F51" w:rsidP="00B0222A">
      <w:pPr>
        <w:ind w:right="230"/>
        <w:rPr>
          <w:ins w:id="118" w:author="Andrea" w:date="2009-01-29T10:50:00Z"/>
          <w:rFonts w:ascii="Arial" w:hAnsi="Arial" w:cs="Arial"/>
          <w:color w:val="000000"/>
          <w:sz w:val="14"/>
          <w:szCs w:val="14"/>
        </w:rPr>
      </w:pPr>
      <w:ins w:id="119" w:author="Andrea" w:date="2009-01-29T10:50:00Z">
        <w:r w:rsidRPr="00B0222A">
          <w:rPr>
            <w:rFonts w:ascii="Arial" w:hAnsi="Arial" w:cs="Arial"/>
            <w:color w:val="000000"/>
            <w:sz w:val="14"/>
            <w:szCs w:val="14"/>
          </w:rPr>
          <w:t> </w:t>
        </w:r>
      </w:ins>
    </w:p>
    <w:p w:rsidR="00E73F51" w:rsidRPr="00B0222A" w:rsidRDefault="00E73F51" w:rsidP="00B0222A">
      <w:pPr>
        <w:ind w:right="230"/>
        <w:rPr>
          <w:ins w:id="120" w:author="Andrea" w:date="2009-01-29T10:50:00Z"/>
          <w:rFonts w:ascii="Arial" w:hAnsi="Arial" w:cs="Arial"/>
          <w:color w:val="000000"/>
          <w:sz w:val="14"/>
          <w:szCs w:val="14"/>
        </w:rPr>
      </w:pPr>
      <w:ins w:id="121" w:author="Andrea" w:date="2009-01-29T10:50:00Z">
        <w:r w:rsidRPr="00B0222A">
          <w:rPr>
            <w:rFonts w:ascii="Arial" w:hAnsi="Arial" w:cs="Arial"/>
            <w:b/>
            <w:bCs/>
            <w:color w:val="772E2E"/>
            <w:sz w:val="24"/>
            <w:szCs w:val="24"/>
          </w:rPr>
          <w:t xml:space="preserve">Choosing &amp; Sustaining Work / Life Balance: </w:t>
        </w:r>
      </w:ins>
    </w:p>
    <w:p w:rsidR="00E73F51" w:rsidRPr="00B0222A" w:rsidRDefault="00E73F51" w:rsidP="00B0222A">
      <w:pPr>
        <w:ind w:right="230"/>
        <w:rPr>
          <w:ins w:id="122" w:author="Andrea" w:date="2009-01-29T10:50:00Z"/>
          <w:rFonts w:ascii="Arial" w:hAnsi="Arial" w:cs="Arial"/>
          <w:color w:val="000000"/>
          <w:sz w:val="14"/>
          <w:szCs w:val="14"/>
        </w:rPr>
      </w:pPr>
      <w:ins w:id="123" w:author="Andrea" w:date="2009-01-29T10:50:00Z">
        <w:r w:rsidRPr="00B0222A">
          <w:rPr>
            <w:rFonts w:ascii="Arial" w:hAnsi="Arial" w:cs="Arial"/>
            <w:b/>
            <w:bCs/>
            <w:color w:val="772E2E"/>
            <w:sz w:val="24"/>
            <w:szCs w:val="24"/>
          </w:rPr>
          <w:t>A Leader’s Paradox</w:t>
        </w:r>
      </w:ins>
    </w:p>
    <w:p w:rsidR="00E73F51" w:rsidRPr="00B0222A" w:rsidRDefault="00E73F51" w:rsidP="00B0222A">
      <w:pPr>
        <w:ind w:right="230"/>
        <w:rPr>
          <w:ins w:id="124" w:author="Andrea" w:date="2009-01-29T10:50:00Z"/>
          <w:rFonts w:ascii="Times New Roman" w:hAnsi="Times New Roman"/>
          <w:color w:val="000000"/>
          <w:sz w:val="24"/>
          <w:szCs w:val="24"/>
        </w:rPr>
      </w:pPr>
      <w:r>
        <w:rPr>
          <w:noProof/>
        </w:rPr>
        <w:pict>
          <v:shape id="_x0000_s1028" type="#_x0000_t75" alt="" style="position:absolute;margin-left:128.75pt;margin-top:0;width:168.75pt;height:126.75pt;z-index:251660288;mso-wrap-distance-left:7.5pt;mso-wrap-distance-right:7.5pt;mso-position-horizontal:right;mso-position-vertical-relative:line" o:allowoverlap="f">
            <v:imagedata r:id="rId7" o:title=""/>
            <w10:wrap type="square"/>
          </v:shape>
        </w:pict>
      </w:r>
      <w:ins w:id="125" w:author="Andrea" w:date="2009-01-29T10:50:00Z">
        <w:r w:rsidRPr="00B0222A">
          <w:rPr>
            <w:rFonts w:ascii="Arial" w:hAnsi="Arial" w:cs="Arial"/>
            <w:color w:val="000000"/>
            <w:sz w:val="20"/>
          </w:rPr>
          <w:t xml:space="preserve">The quest for a balanced existence has been a national obsession since the founding fathers proclaimed the inalienable right to life, liberty, and the pursuit of happiness!  Unfortunately, many leaders find balance to be elusive at best, in spite of endless attempts to achieve it.  As leaders, we experience a paradox of wanting to encourage our employees to work </w:t>
        </w:r>
        <w:r w:rsidRPr="00B0222A">
          <w:rPr>
            <w:rFonts w:ascii="Arial" w:hAnsi="Arial" w:cs="Arial"/>
            <w:i/>
            <w:iCs/>
            <w:color w:val="000000"/>
            <w:sz w:val="20"/>
          </w:rPr>
          <w:t>hard</w:t>
        </w:r>
        <w:r w:rsidRPr="00B0222A">
          <w:rPr>
            <w:rFonts w:ascii="Arial" w:hAnsi="Arial" w:cs="Arial"/>
            <w:color w:val="000000"/>
            <w:sz w:val="20"/>
          </w:rPr>
          <w:t xml:space="preserve"> – with dedication, commitment, and passion – and yet to work </w:t>
        </w:r>
        <w:r w:rsidRPr="00B0222A">
          <w:rPr>
            <w:rFonts w:ascii="Arial" w:hAnsi="Arial" w:cs="Arial"/>
            <w:i/>
            <w:iCs/>
            <w:color w:val="000000"/>
            <w:sz w:val="20"/>
          </w:rPr>
          <w:t>healthy</w:t>
        </w:r>
        <w:r w:rsidRPr="00B0222A">
          <w:rPr>
            <w:rFonts w:ascii="Arial" w:hAnsi="Arial" w:cs="Arial"/>
            <w:color w:val="000000"/>
            <w:sz w:val="20"/>
          </w:rPr>
          <w:t xml:space="preserve"> and to maintain a commitment to family and personal life.</w:t>
        </w:r>
      </w:ins>
    </w:p>
    <w:p w:rsidR="00E73F51" w:rsidRPr="00B0222A" w:rsidRDefault="00E73F51" w:rsidP="00B0222A">
      <w:pPr>
        <w:ind w:right="230"/>
        <w:rPr>
          <w:ins w:id="126" w:author="Andrea" w:date="2009-01-29T10:50:00Z"/>
          <w:rFonts w:ascii="Times New Roman" w:hAnsi="Times New Roman"/>
          <w:color w:val="000000"/>
          <w:sz w:val="24"/>
          <w:szCs w:val="24"/>
        </w:rPr>
      </w:pPr>
      <w:ins w:id="127" w:author="Andrea" w:date="2009-01-29T10:50:00Z">
        <w:r w:rsidRPr="00B0222A">
          <w:rPr>
            <w:rFonts w:ascii="Arial" w:hAnsi="Arial" w:cs="Arial"/>
            <w:color w:val="000000"/>
            <w:sz w:val="20"/>
          </w:rPr>
          <w:t> </w:t>
        </w:r>
      </w:ins>
    </w:p>
    <w:p w:rsidR="00E73F51" w:rsidRPr="00B0222A" w:rsidRDefault="00E73F51" w:rsidP="00B0222A">
      <w:pPr>
        <w:ind w:right="230"/>
        <w:rPr>
          <w:ins w:id="128" w:author="Andrea" w:date="2009-01-29T10:50:00Z"/>
          <w:rFonts w:ascii="Times New Roman" w:hAnsi="Times New Roman"/>
          <w:color w:val="000000"/>
          <w:sz w:val="24"/>
          <w:szCs w:val="24"/>
        </w:rPr>
      </w:pPr>
      <w:ins w:id="129" w:author="Andrea" w:date="2009-01-29T10:50:00Z">
        <w:r w:rsidRPr="00B0222A">
          <w:rPr>
            <w:rFonts w:ascii="Arial" w:hAnsi="Arial" w:cs="Arial"/>
            <w:color w:val="000000"/>
            <w:sz w:val="20"/>
          </w:rPr>
          <w:t xml:space="preserve">How can we expect this balancing act of others when we cannot accomplish it ourselves?  In this powerful presentation, you will learn that it </w:t>
        </w:r>
        <w:r w:rsidRPr="00B0222A">
          <w:rPr>
            <w:rFonts w:ascii="Arial" w:hAnsi="Arial" w:cs="Arial"/>
            <w:i/>
            <w:iCs/>
            <w:color w:val="000000"/>
            <w:sz w:val="20"/>
          </w:rPr>
          <w:t xml:space="preserve">IS </w:t>
        </w:r>
        <w:r w:rsidRPr="00B0222A">
          <w:rPr>
            <w:rFonts w:ascii="Arial" w:hAnsi="Arial" w:cs="Arial"/>
            <w:color w:val="000000"/>
            <w:sz w:val="20"/>
          </w:rPr>
          <w:t>possible to create and sustain balance; to align your day-to-day choices and actions with your values and passion; to say “No” to time and energy drains; and to support your staff as they attempt to do likewise.  The key to life balance is making powerful choices each and every day that support and express you in all the dimensions of your life.  Work / Life Balance is an incredibly effective tool for leaders, managers, executives – and those who support them.</w:t>
        </w:r>
      </w:ins>
    </w:p>
    <w:p w:rsidR="00E73F51" w:rsidRDefault="00E73F51" w:rsidP="0017205A">
      <w:pPr>
        <w:numPr>
          <w:ins w:id="130" w:author="Andrea" w:date="2009-01-29T11:12:00Z"/>
        </w:numPr>
        <w:rPr>
          <w:ins w:id="131" w:author="Andrea" w:date="2009-01-29T11:12:00Z"/>
          <w:rFonts w:ascii="Calibri" w:hAnsi="Calibri"/>
          <w:sz w:val="20"/>
        </w:rPr>
      </w:pPr>
    </w:p>
    <w:p w:rsidR="00E73F51" w:rsidDel="00C07B9F" w:rsidRDefault="00E73F51" w:rsidP="0017205A">
      <w:pPr>
        <w:rPr>
          <w:del w:id="132" w:author="Andrea" w:date="2009-01-29T11:15:00Z"/>
          <w:rFonts w:ascii="Calibri" w:hAnsi="Calibri"/>
          <w:sz w:val="20"/>
        </w:rPr>
      </w:pPr>
    </w:p>
    <w:p w:rsidR="00E73F51" w:rsidRPr="0017205A" w:rsidDel="00C07B9F" w:rsidRDefault="00E73F51" w:rsidP="0017205A">
      <w:pPr>
        <w:rPr>
          <w:del w:id="133" w:author="Andrea" w:date="2009-01-29T11:15:00Z"/>
          <w:rFonts w:ascii="Calibri" w:hAnsi="Calibri"/>
          <w:sz w:val="20"/>
        </w:rPr>
      </w:pPr>
      <w:del w:id="134" w:author="Andrea" w:date="2009-01-29T11:15:00Z">
        <w:r w:rsidRPr="0017205A" w:rsidDel="00C07B9F">
          <w:rPr>
            <w:rFonts w:ascii="Calibri" w:hAnsi="Calibri"/>
            <w:sz w:val="20"/>
          </w:rPr>
          <w:delText>American Medical Association</w:delText>
        </w:r>
      </w:del>
    </w:p>
    <w:p w:rsidR="00E73F51" w:rsidRPr="0017205A" w:rsidDel="00C07B9F" w:rsidRDefault="00E73F51" w:rsidP="0017205A">
      <w:pPr>
        <w:rPr>
          <w:del w:id="135" w:author="Andrea" w:date="2009-01-29T11:15:00Z"/>
          <w:rFonts w:ascii="Calibri" w:hAnsi="Calibri"/>
          <w:sz w:val="20"/>
        </w:rPr>
      </w:pPr>
      <w:del w:id="136" w:author="Andrea" w:date="2009-01-29T11:15:00Z">
        <w:r w:rsidRPr="0017205A" w:rsidDel="00C07B9F">
          <w:rPr>
            <w:rFonts w:ascii="Calibri" w:hAnsi="Calibri"/>
            <w:sz w:val="20"/>
          </w:rPr>
          <w:delText>Business and Professional Women</w:delText>
        </w:r>
      </w:del>
    </w:p>
    <w:p w:rsidR="00E73F51" w:rsidRPr="0017205A" w:rsidDel="00C07B9F" w:rsidRDefault="00E73F51" w:rsidP="0017205A">
      <w:pPr>
        <w:rPr>
          <w:del w:id="137" w:author="Andrea" w:date="2009-01-29T11:15:00Z"/>
          <w:rFonts w:ascii="Calibri" w:hAnsi="Calibri"/>
          <w:sz w:val="20"/>
        </w:rPr>
      </w:pPr>
      <w:del w:id="138" w:author="Andrea" w:date="2009-01-29T11:15:00Z">
        <w:r w:rsidRPr="0017205A" w:rsidDel="00C07B9F">
          <w:rPr>
            <w:rFonts w:ascii="Calibri" w:hAnsi="Calibri"/>
            <w:sz w:val="20"/>
          </w:rPr>
          <w:delText>Society for Human Resource Management</w:delText>
        </w:r>
      </w:del>
    </w:p>
    <w:p w:rsidR="00E73F51" w:rsidRPr="0017205A" w:rsidDel="00C07B9F" w:rsidRDefault="00E73F51" w:rsidP="0017205A">
      <w:pPr>
        <w:rPr>
          <w:del w:id="139" w:author="Andrea" w:date="2009-01-29T11:15:00Z"/>
          <w:rFonts w:ascii="Calibri" w:hAnsi="Calibri"/>
          <w:sz w:val="20"/>
        </w:rPr>
      </w:pPr>
      <w:del w:id="140" w:author="Andrea" w:date="2009-01-29T11:15:00Z">
        <w:r w:rsidRPr="0017205A" w:rsidDel="00C07B9F">
          <w:rPr>
            <w:rFonts w:ascii="Calibri" w:hAnsi="Calibri"/>
            <w:sz w:val="20"/>
          </w:rPr>
          <w:delText>Women in Communication Inc.</w:delText>
        </w:r>
      </w:del>
    </w:p>
    <w:p w:rsidR="00E73F51" w:rsidRPr="0017205A" w:rsidDel="00C07B9F" w:rsidRDefault="00E73F51" w:rsidP="0017205A">
      <w:pPr>
        <w:rPr>
          <w:del w:id="141" w:author="Andrea" w:date="2009-01-29T11:15:00Z"/>
          <w:rFonts w:ascii="Calibri" w:hAnsi="Calibri"/>
          <w:sz w:val="20"/>
        </w:rPr>
      </w:pPr>
      <w:del w:id="142" w:author="Andrea" w:date="2009-01-29T11:15:00Z">
        <w:r w:rsidRPr="0017205A" w:rsidDel="00C07B9F">
          <w:rPr>
            <w:rFonts w:ascii="Calibri" w:hAnsi="Calibri"/>
            <w:sz w:val="20"/>
          </w:rPr>
          <w:delText>International Association of Business Communicators</w:delText>
        </w:r>
      </w:del>
    </w:p>
    <w:p w:rsidR="00E73F51" w:rsidDel="00C07B9F" w:rsidRDefault="00E73F51" w:rsidP="0017205A">
      <w:pPr>
        <w:rPr>
          <w:del w:id="143" w:author="Andrea" w:date="2009-01-29T11:15:00Z"/>
          <w:rFonts w:ascii="Calibri" w:hAnsi="Calibri"/>
          <w:sz w:val="20"/>
        </w:rPr>
      </w:pPr>
      <w:del w:id="144" w:author="Andrea" w:date="2009-01-29T11:15:00Z">
        <w:r w:rsidRPr="0017205A" w:rsidDel="00C07B9F">
          <w:rPr>
            <w:rFonts w:ascii="Calibri" w:hAnsi="Calibri"/>
            <w:sz w:val="20"/>
          </w:rPr>
          <w:delText>National Association for Purchasing Managers</w:delText>
        </w:r>
      </w:del>
    </w:p>
    <w:p w:rsidR="00E73F51" w:rsidRDefault="00E73F51" w:rsidP="0017205A">
      <w:pPr>
        <w:rPr>
          <w:rFonts w:ascii="Calibri" w:hAnsi="Calibri"/>
          <w:sz w:val="20"/>
        </w:rPr>
      </w:pPr>
    </w:p>
    <w:p w:rsidR="00E73F51" w:rsidRPr="0017205A" w:rsidDel="00C07B9F" w:rsidRDefault="00E73F51" w:rsidP="00212CBF">
      <w:pPr>
        <w:rPr>
          <w:del w:id="145" w:author="Andrea" w:date="2009-01-29T11:13:00Z"/>
          <w:rFonts w:ascii="Calibri" w:hAnsi="Calibri"/>
          <w:sz w:val="20"/>
        </w:rPr>
      </w:pPr>
      <w:del w:id="146" w:author="Andrea" w:date="2009-01-29T11:13:00Z">
        <w:r w:rsidDel="00C07B9F">
          <w:rPr>
            <w:rFonts w:ascii="Calibri" w:hAnsi="Calibri"/>
            <w:sz w:val="20"/>
          </w:rPr>
          <w:delText>…</w:delText>
        </w:r>
        <w:r w:rsidRPr="0017205A" w:rsidDel="00C07B9F">
          <w:rPr>
            <w:rFonts w:ascii="Calibri" w:hAnsi="Calibri"/>
            <w:sz w:val="20"/>
          </w:rPr>
          <w:delText xml:space="preserve"> to name </w:delText>
        </w:r>
        <w:r w:rsidDel="00C07B9F">
          <w:rPr>
            <w:rFonts w:ascii="Calibri" w:hAnsi="Calibri"/>
            <w:sz w:val="20"/>
          </w:rPr>
          <w:delText xml:space="preserve">just </w:delText>
        </w:r>
        <w:r w:rsidRPr="0017205A" w:rsidDel="00C07B9F">
          <w:rPr>
            <w:rFonts w:ascii="Calibri" w:hAnsi="Calibri"/>
            <w:sz w:val="20"/>
          </w:rPr>
          <w:delText xml:space="preserve">a few.  </w:delText>
        </w:r>
      </w:del>
    </w:p>
    <w:p w:rsidR="00E73F51" w:rsidRPr="0017205A" w:rsidRDefault="00E73F51" w:rsidP="00212CBF">
      <w:pPr>
        <w:rPr>
          <w:rFonts w:ascii="Calibri" w:hAnsi="Calibri"/>
          <w:sz w:val="20"/>
        </w:rPr>
      </w:pPr>
    </w:p>
    <w:p w:rsidR="00E73F51" w:rsidDel="00C07B9F" w:rsidRDefault="00E73F51" w:rsidP="00212CBF">
      <w:pPr>
        <w:rPr>
          <w:del w:id="147" w:author="Andrea" w:date="2009-01-29T11:13:00Z"/>
          <w:rFonts w:ascii="Calibri" w:hAnsi="Calibri"/>
          <w:sz w:val="20"/>
        </w:rPr>
      </w:pPr>
      <w:del w:id="148" w:author="Andrea" w:date="2009-01-29T11:13:00Z">
        <w:r w:rsidRPr="0017205A" w:rsidDel="00C07B9F">
          <w:rPr>
            <w:rFonts w:ascii="Calibri" w:hAnsi="Calibri"/>
            <w:sz w:val="20"/>
          </w:rPr>
          <w:delText>Early in her career, Carol spent many years in the television industry, where she gained confidence and ease in front of the camera and on the podium as a spokesperson and anchor/host.  She has been a spokesperson for numerous industrial films and regional television commercials throughout the past 25 years.</w:delText>
        </w:r>
      </w:del>
    </w:p>
    <w:p w:rsidR="00E73F51" w:rsidDel="00C07B9F" w:rsidRDefault="00E73F51" w:rsidP="00212CBF">
      <w:pPr>
        <w:rPr>
          <w:del w:id="149" w:author="Andrea" w:date="2009-01-29T11:13:00Z"/>
          <w:rFonts w:ascii="Calibri" w:hAnsi="Calibri"/>
          <w:sz w:val="20"/>
        </w:rPr>
      </w:pPr>
    </w:p>
    <w:p w:rsidR="00E73F51" w:rsidDel="00C07B9F" w:rsidRDefault="00E73F51" w:rsidP="00212CBF">
      <w:pPr>
        <w:rPr>
          <w:del w:id="150" w:author="Andrea" w:date="2009-01-29T11:13:00Z"/>
          <w:rFonts w:ascii="Calibri" w:hAnsi="Calibri"/>
          <w:sz w:val="20"/>
        </w:rPr>
      </w:pPr>
      <w:del w:id="151" w:author="Andrea" w:date="2009-01-29T11:13:00Z">
        <w:r w:rsidDel="00C07B9F">
          <w:rPr>
            <w:rFonts w:ascii="Calibri" w:hAnsi="Calibri"/>
            <w:sz w:val="20"/>
          </w:rPr>
          <w:delText>Andre</w:delText>
        </w:r>
      </w:del>
      <w:del w:id="152" w:author="Andrea" w:date="2009-01-29T10:52:00Z">
        <w:r w:rsidDel="00B0222A">
          <w:rPr>
            <w:rFonts w:ascii="Calibri" w:hAnsi="Calibri"/>
            <w:sz w:val="20"/>
          </w:rPr>
          <w:delText>a…</w:delText>
        </w:r>
      </w:del>
    </w:p>
    <w:p w:rsidR="00E73F51" w:rsidRDefault="00E73F51" w:rsidP="00212CBF">
      <w:pPr>
        <w:rPr>
          <w:rFonts w:ascii="Calibri" w:hAnsi="Calibri"/>
          <w:sz w:val="20"/>
        </w:rPr>
      </w:pPr>
    </w:p>
    <w:p w:rsidR="00E73F51" w:rsidRDefault="00E73F51" w:rsidP="00212CBF">
      <w:pPr>
        <w:rPr>
          <w:rFonts w:ascii="Calibri" w:hAnsi="Calibri"/>
          <w:sz w:val="20"/>
        </w:rPr>
      </w:pPr>
    </w:p>
    <w:sectPr w:rsidR="00E73F51" w:rsidSect="00B04538">
      <w:pgSz w:w="12240" w:h="15840"/>
      <w:pgMar w:top="1080" w:right="1440" w:bottom="72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A40CC"/>
    <w:multiLevelType w:val="hybridMultilevel"/>
    <w:tmpl w:val="2A58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2CBF"/>
    <w:rsid w:val="00062DCA"/>
    <w:rsid w:val="00151A92"/>
    <w:rsid w:val="0017205A"/>
    <w:rsid w:val="00212CBF"/>
    <w:rsid w:val="00296D62"/>
    <w:rsid w:val="00491F9D"/>
    <w:rsid w:val="00623C47"/>
    <w:rsid w:val="008469BC"/>
    <w:rsid w:val="00847750"/>
    <w:rsid w:val="008B4B2B"/>
    <w:rsid w:val="008D6E68"/>
    <w:rsid w:val="00A47740"/>
    <w:rsid w:val="00B0222A"/>
    <w:rsid w:val="00B04538"/>
    <w:rsid w:val="00B07A73"/>
    <w:rsid w:val="00C07B9F"/>
    <w:rsid w:val="00C73717"/>
    <w:rsid w:val="00CF266C"/>
    <w:rsid w:val="00D50561"/>
    <w:rsid w:val="00DB6F33"/>
    <w:rsid w:val="00E73F51"/>
    <w:rsid w:val="00F847E8"/>
    <w:rsid w:val="00FA7AD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Calibri" w:hAnsi="Tahoma" w:cs="Tahoma"/>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CBF"/>
    <w:rPr>
      <w:rFonts w:ascii="Book Antiqua" w:eastAsia="Times New Roman" w:hAnsi="Book Antiqua" w:cs="Times New Roman"/>
      <w:szCs w:val="20"/>
    </w:rPr>
  </w:style>
  <w:style w:type="paragraph" w:styleId="Heading1">
    <w:name w:val="heading 1"/>
    <w:basedOn w:val="Normal"/>
    <w:next w:val="Normal"/>
    <w:link w:val="Heading1Char"/>
    <w:uiPriority w:val="99"/>
    <w:qFormat/>
    <w:rsid w:val="0017205A"/>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205A"/>
    <w:rPr>
      <w:rFonts w:ascii="Cambria" w:hAnsi="Cambria" w:cs="Times New Roman"/>
      <w:b/>
      <w:bCs/>
      <w:color w:val="365F91"/>
      <w:sz w:val="28"/>
      <w:szCs w:val="28"/>
    </w:rPr>
  </w:style>
  <w:style w:type="paragraph" w:styleId="ListParagraph">
    <w:name w:val="List Paragraph"/>
    <w:basedOn w:val="Normal"/>
    <w:uiPriority w:val="99"/>
    <w:qFormat/>
    <w:rsid w:val="0017205A"/>
    <w:pPr>
      <w:ind w:left="720"/>
      <w:contextualSpacing/>
    </w:pPr>
  </w:style>
  <w:style w:type="paragraph" w:styleId="BalloonText">
    <w:name w:val="Balloon Text"/>
    <w:basedOn w:val="Normal"/>
    <w:link w:val="BalloonTextChar"/>
    <w:uiPriority w:val="99"/>
    <w:semiHidden/>
    <w:rsid w:val="00B0222A"/>
    <w:rPr>
      <w:rFonts w:ascii="Tahoma" w:hAnsi="Tahoma" w:cs="Tahoma"/>
      <w:sz w:val="16"/>
      <w:szCs w:val="16"/>
    </w:rPr>
  </w:style>
  <w:style w:type="character" w:customStyle="1" w:styleId="BalloonTextChar">
    <w:name w:val="Balloon Text Char"/>
    <w:basedOn w:val="DefaultParagraphFont"/>
    <w:link w:val="BalloonText"/>
    <w:uiPriority w:val="99"/>
    <w:semiHidden/>
    <w:rsid w:val="007F170D"/>
    <w:rPr>
      <w:rFonts w:ascii="Times New Roman" w:eastAsia="Times New Roman" w:hAnsi="Times New Roman" w:cs="Times New Roman"/>
      <w:sz w:val="0"/>
      <w:szCs w:val="0"/>
    </w:rPr>
  </w:style>
  <w:style w:type="character" w:styleId="Hyperlink">
    <w:name w:val="Hyperlink"/>
    <w:basedOn w:val="DefaultParagraphFont"/>
    <w:uiPriority w:val="99"/>
    <w:rsid w:val="00B0222A"/>
    <w:rPr>
      <w:rFonts w:cs="Times New Roman"/>
      <w:b/>
      <w:bCs/>
      <w:color w:val="032D23"/>
      <w:u w:val="none"/>
      <w:effect w:val="none"/>
    </w:rPr>
  </w:style>
  <w:style w:type="character" w:customStyle="1" w:styleId="title1">
    <w:name w:val="title1"/>
    <w:basedOn w:val="DefaultParagraphFont"/>
    <w:uiPriority w:val="99"/>
    <w:rsid w:val="00B0222A"/>
    <w:rPr>
      <w:rFonts w:ascii="Arial" w:hAnsi="Arial" w:cs="Arial"/>
      <w:b/>
      <w:bCs/>
      <w:color w:val="032D23"/>
      <w:spacing w:val="-12"/>
      <w:sz w:val="29"/>
      <w:szCs w:val="29"/>
    </w:rPr>
  </w:style>
  <w:style w:type="paragraph" w:customStyle="1" w:styleId="gentleheading">
    <w:name w:val="gentleheading"/>
    <w:basedOn w:val="Normal"/>
    <w:uiPriority w:val="99"/>
    <w:rsid w:val="00B0222A"/>
    <w:pPr>
      <w:spacing w:before="100" w:beforeAutospacing="1" w:after="100" w:afterAutospacing="1"/>
    </w:pPr>
    <w:rPr>
      <w:rFonts w:ascii="Times New Roman" w:eastAsia="Calibri"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31</TotalTime>
  <Pages>2</Pages>
  <Words>913</Words>
  <Characters>4648</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Motivational Speaking page</dc:title>
  <dc:subject/>
  <dc:creator>Carol Leavitt</dc:creator>
  <cp:keywords/>
  <dc:description/>
  <cp:lastModifiedBy>Andrea</cp:lastModifiedBy>
  <cp:revision>3</cp:revision>
  <cp:lastPrinted>2009-01-25T15:52:00Z</cp:lastPrinted>
  <dcterms:created xsi:type="dcterms:W3CDTF">2009-01-29T18:46:00Z</dcterms:created>
  <dcterms:modified xsi:type="dcterms:W3CDTF">2009-01-29T19:17:00Z</dcterms:modified>
</cp:coreProperties>
</file>