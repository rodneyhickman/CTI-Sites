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2A0E" w:rsidRPr="004F78E7" w:rsidRDefault="00585378" w:rsidP="004F78E7">
      <w:pPr>
        <w:pStyle w:val="Heading2"/>
        <w:rPr>
          <w:lang w:bidi="ar-SA"/>
        </w:rPr>
      </w:pPr>
      <w:r>
        <w:rPr>
          <w:lang w:bidi="ar-SA"/>
        </w:rPr>
        <w:t xml:space="preserve">THE </w:t>
      </w:r>
      <w:r w:rsidR="00061A61">
        <w:rPr>
          <w:lang w:bidi="ar-SA"/>
        </w:rPr>
        <w:t xml:space="preserve">PROFESSIONAL </w:t>
      </w:r>
      <w:r>
        <w:rPr>
          <w:lang w:bidi="ar-SA"/>
        </w:rPr>
        <w:t xml:space="preserve">WHEEL OF LIFE </w:t>
      </w:r>
      <w:r w:rsidR="00496245">
        <w:rPr>
          <w:lang w:bidi="ar-SA"/>
        </w:rPr>
        <w:t xml:space="preserve"> (email)</w:t>
      </w:r>
    </w:p>
    <w:p w:rsidR="00E72A0E" w:rsidRPr="004F78E7" w:rsidRDefault="00E72A0E" w:rsidP="004F78E7">
      <w:pPr>
        <w:pStyle w:val="Heading1"/>
        <w:rPr>
          <w:lang w:bidi="ar-SA"/>
        </w:rPr>
      </w:pPr>
      <w:r w:rsidRPr="004F78E7">
        <w:rPr>
          <w:lang w:bidi="ar-SA"/>
        </w:rPr>
        <w:t>Directions</w:t>
      </w:r>
    </w:p>
    <w:p w:rsidR="00827823" w:rsidRDefault="00E72A0E" w:rsidP="004F78E7">
      <w:pPr>
        <w:rPr>
          <w:rFonts w:cs="Goudy"/>
          <w:sz w:val="20"/>
          <w:szCs w:val="20"/>
          <w:lang w:bidi="ar-SA"/>
        </w:rPr>
      </w:pPr>
      <w:r w:rsidRPr="004F78E7">
        <w:rPr>
          <w:rFonts w:cs="Goudy"/>
          <w:sz w:val="20"/>
          <w:szCs w:val="20"/>
          <w:lang w:bidi="ar-SA"/>
        </w:rPr>
        <w:t>The eight sections in the</w:t>
      </w:r>
      <w:r w:rsidR="00A94BAD">
        <w:rPr>
          <w:rFonts w:cs="Goudy"/>
          <w:sz w:val="20"/>
          <w:szCs w:val="20"/>
          <w:lang w:bidi="ar-SA"/>
        </w:rPr>
        <w:t xml:space="preserve"> </w:t>
      </w:r>
      <w:r w:rsidR="00662CCF">
        <w:rPr>
          <w:rFonts w:cs="Goudy"/>
          <w:sz w:val="20"/>
          <w:szCs w:val="20"/>
          <w:lang w:bidi="ar-SA"/>
        </w:rPr>
        <w:t xml:space="preserve">Professional </w:t>
      </w:r>
      <w:r w:rsidRPr="004F78E7">
        <w:rPr>
          <w:rFonts w:cs="Goudy"/>
          <w:sz w:val="20"/>
          <w:szCs w:val="20"/>
          <w:lang w:bidi="ar-SA"/>
        </w:rPr>
        <w:t>Wheel of Life represent differe</w:t>
      </w:r>
      <w:r w:rsidR="004F78E7">
        <w:rPr>
          <w:rFonts w:cs="Goudy"/>
          <w:sz w:val="20"/>
          <w:szCs w:val="20"/>
          <w:lang w:bidi="ar-SA"/>
        </w:rPr>
        <w:t>nt aspects of your</w:t>
      </w:r>
      <w:r w:rsidR="00662CCF">
        <w:rPr>
          <w:rFonts w:cs="Goudy"/>
          <w:sz w:val="20"/>
          <w:szCs w:val="20"/>
          <w:lang w:bidi="ar-SA"/>
        </w:rPr>
        <w:t xml:space="preserve"> professional</w:t>
      </w:r>
      <w:r w:rsidR="004F78E7">
        <w:rPr>
          <w:rFonts w:cs="Goudy"/>
          <w:sz w:val="20"/>
          <w:szCs w:val="20"/>
          <w:lang w:bidi="ar-SA"/>
        </w:rPr>
        <w:t xml:space="preserve"> life. Seeing </w:t>
      </w:r>
      <w:r w:rsidRPr="004F78E7">
        <w:rPr>
          <w:rFonts w:cs="Goudy"/>
          <w:sz w:val="20"/>
          <w:szCs w:val="20"/>
          <w:lang w:bidi="ar-SA"/>
        </w:rPr>
        <w:t xml:space="preserve">the center of the wheel as 1 and the outer edges as 10, </w:t>
      </w:r>
      <w:r w:rsidR="004F78E7">
        <w:rPr>
          <w:rFonts w:cs="Goudy"/>
          <w:sz w:val="20"/>
          <w:szCs w:val="20"/>
          <w:lang w:bidi="ar-SA"/>
        </w:rPr>
        <w:t xml:space="preserve">rank your level of satisfaction </w:t>
      </w:r>
      <w:r w:rsidRPr="004F78E7">
        <w:rPr>
          <w:rFonts w:cs="Goudy"/>
          <w:sz w:val="20"/>
          <w:szCs w:val="20"/>
          <w:lang w:bidi="ar-SA"/>
        </w:rPr>
        <w:t>with each</w:t>
      </w:r>
      <w:r w:rsidR="00585378">
        <w:rPr>
          <w:rFonts w:cs="Goudy"/>
          <w:sz w:val="20"/>
          <w:szCs w:val="20"/>
          <w:lang w:bidi="ar-SA"/>
        </w:rPr>
        <w:t xml:space="preserve"> area of</w:t>
      </w:r>
      <w:r w:rsidRPr="004F78E7">
        <w:rPr>
          <w:rFonts w:cs="Goudy"/>
          <w:sz w:val="20"/>
          <w:szCs w:val="20"/>
          <w:lang w:bidi="ar-SA"/>
        </w:rPr>
        <w:t xml:space="preserve"> life</w:t>
      </w:r>
      <w:r w:rsidR="00585378">
        <w:rPr>
          <w:rFonts w:cs="Goudy"/>
          <w:sz w:val="20"/>
          <w:szCs w:val="20"/>
          <w:lang w:bidi="ar-SA"/>
        </w:rPr>
        <w:t xml:space="preserve"> </w:t>
      </w:r>
      <w:r w:rsidRPr="004F78E7">
        <w:rPr>
          <w:rFonts w:cs="Goudy"/>
          <w:sz w:val="20"/>
          <w:szCs w:val="20"/>
          <w:lang w:bidi="ar-SA"/>
        </w:rPr>
        <w:t xml:space="preserve">by </w:t>
      </w:r>
      <w:r w:rsidR="00585378">
        <w:rPr>
          <w:rFonts w:cs="Goudy"/>
          <w:sz w:val="20"/>
          <w:szCs w:val="20"/>
          <w:lang w:bidi="ar-SA"/>
        </w:rPr>
        <w:t xml:space="preserve">deleting color bars from a section to match your level of satisfaction in that area. </w:t>
      </w:r>
      <w:r w:rsidR="004F78E7">
        <w:rPr>
          <w:rFonts w:cs="Goudy"/>
          <w:sz w:val="20"/>
          <w:szCs w:val="20"/>
          <w:lang w:bidi="ar-SA"/>
        </w:rPr>
        <w:t xml:space="preserve"> The </w:t>
      </w:r>
      <w:r w:rsidRPr="004F78E7">
        <w:rPr>
          <w:rFonts w:cs="Goudy"/>
          <w:sz w:val="20"/>
          <w:szCs w:val="20"/>
          <w:lang w:bidi="ar-SA"/>
        </w:rPr>
        <w:t xml:space="preserve">new perimeter </w:t>
      </w:r>
      <w:r w:rsidR="00585378">
        <w:rPr>
          <w:rFonts w:cs="Goudy"/>
          <w:sz w:val="20"/>
          <w:szCs w:val="20"/>
          <w:lang w:bidi="ar-SA"/>
        </w:rPr>
        <w:t xml:space="preserve">of the colored sections </w:t>
      </w:r>
      <w:r w:rsidRPr="004F78E7">
        <w:rPr>
          <w:rFonts w:cs="Goudy"/>
          <w:sz w:val="20"/>
          <w:szCs w:val="20"/>
          <w:lang w:bidi="ar-SA"/>
        </w:rPr>
        <w:t>represents the wheel of your</w:t>
      </w:r>
      <w:r w:rsidR="00662CCF">
        <w:rPr>
          <w:rFonts w:cs="Goudy"/>
          <w:sz w:val="20"/>
          <w:szCs w:val="20"/>
          <w:lang w:bidi="ar-SA"/>
        </w:rPr>
        <w:t xml:space="preserve"> professional </w:t>
      </w:r>
      <w:r w:rsidRPr="004F78E7">
        <w:rPr>
          <w:rFonts w:cs="Goudy"/>
          <w:sz w:val="20"/>
          <w:szCs w:val="20"/>
          <w:lang w:bidi="ar-SA"/>
        </w:rPr>
        <w:t>life. If th</w:t>
      </w:r>
      <w:r w:rsidR="004F78E7">
        <w:rPr>
          <w:rFonts w:cs="Goudy"/>
          <w:sz w:val="20"/>
          <w:szCs w:val="20"/>
          <w:lang w:bidi="ar-SA"/>
        </w:rPr>
        <w:t xml:space="preserve">is were a real wheel, how bumpy </w:t>
      </w:r>
      <w:r w:rsidRPr="004F78E7">
        <w:rPr>
          <w:rFonts w:cs="Goudy"/>
          <w:sz w:val="20"/>
          <w:szCs w:val="20"/>
          <w:lang w:bidi="ar-SA"/>
        </w:rPr>
        <w:t>would the ride be?</w:t>
      </w:r>
    </w:p>
    <w:p w:rsidR="004F78E7" w:rsidRDefault="00B6471B" w:rsidP="004F78E7">
      <w:pPr>
        <w:rPr>
          <w:rFonts w:cs="Goudy"/>
          <w:sz w:val="20"/>
          <w:szCs w:val="20"/>
          <w:lang w:bidi="ar-SA"/>
        </w:rPr>
      </w:pPr>
      <w:ins w:id="0" w:author="Apple User" w:date="2009-08-31T13:44:00Z">
        <w:r w:rsidRPr="00B6471B">
          <w:rPr>
            <w:noProof/>
            <w:lang w:bidi="ar-SA"/>
          </w:rPr>
          <w:drawing>
            <wp:anchor distT="0" distB="0" distL="114300" distR="114300" simplePos="0" relativeHeight="251666430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129540</wp:posOffset>
              </wp:positionV>
              <wp:extent cx="6172200" cy="6144895"/>
              <wp:effectExtent l="25400" t="0" r="0" b="0"/>
              <wp:wrapTight wrapText="bothSides">
                <wp:wrapPolygon edited="0">
                  <wp:start x="8800" y="0"/>
                  <wp:lineTo x="7556" y="89"/>
                  <wp:lineTo x="4978" y="982"/>
                  <wp:lineTo x="4978" y="1429"/>
                  <wp:lineTo x="4444" y="1518"/>
                  <wp:lineTo x="4444" y="2679"/>
                  <wp:lineTo x="4889" y="3036"/>
                  <wp:lineTo x="3556" y="4286"/>
                  <wp:lineTo x="1689" y="4464"/>
                  <wp:lineTo x="800" y="4911"/>
                  <wp:lineTo x="800" y="5714"/>
                  <wp:lineTo x="-89" y="7857"/>
                  <wp:lineTo x="-89" y="8482"/>
                  <wp:lineTo x="1244" y="8571"/>
                  <wp:lineTo x="1067" y="10000"/>
                  <wp:lineTo x="533" y="10446"/>
                  <wp:lineTo x="1067" y="11428"/>
                  <wp:lineTo x="178" y="12500"/>
                  <wp:lineTo x="444" y="14285"/>
                  <wp:lineTo x="978" y="15714"/>
                  <wp:lineTo x="978" y="16696"/>
                  <wp:lineTo x="1778" y="17143"/>
                  <wp:lineTo x="3378" y="17143"/>
                  <wp:lineTo x="4800" y="18571"/>
                  <wp:lineTo x="4711" y="20267"/>
                  <wp:lineTo x="7378" y="21428"/>
                  <wp:lineTo x="8178" y="21517"/>
                  <wp:lineTo x="8444" y="21517"/>
                  <wp:lineTo x="8800" y="21517"/>
                  <wp:lineTo x="11378" y="21428"/>
                  <wp:lineTo x="16000" y="20535"/>
                  <wp:lineTo x="15911" y="20000"/>
                  <wp:lineTo x="16889" y="19732"/>
                  <wp:lineTo x="17244" y="19196"/>
                  <wp:lineTo x="16889" y="18571"/>
                  <wp:lineTo x="19733" y="17143"/>
                  <wp:lineTo x="19822" y="17143"/>
                  <wp:lineTo x="20800" y="15803"/>
                  <wp:lineTo x="20800" y="15714"/>
                  <wp:lineTo x="21333" y="14375"/>
                  <wp:lineTo x="21511" y="12857"/>
                  <wp:lineTo x="21600" y="12410"/>
                  <wp:lineTo x="19733" y="11428"/>
                  <wp:lineTo x="20711" y="11250"/>
                  <wp:lineTo x="20622" y="10268"/>
                  <wp:lineTo x="20267" y="10000"/>
                  <wp:lineTo x="20711" y="9643"/>
                  <wp:lineTo x="20444" y="8571"/>
                  <wp:lineTo x="21244" y="8571"/>
                  <wp:lineTo x="21333" y="8214"/>
                  <wp:lineTo x="20978" y="6786"/>
                  <wp:lineTo x="20444" y="6250"/>
                  <wp:lineTo x="19289" y="5714"/>
                  <wp:lineTo x="18222" y="4286"/>
                  <wp:lineTo x="16800" y="3036"/>
                  <wp:lineTo x="16800" y="2143"/>
                  <wp:lineTo x="16356" y="1518"/>
                  <wp:lineTo x="15822" y="1250"/>
                  <wp:lineTo x="9244" y="0"/>
                  <wp:lineTo x="8800" y="0"/>
                </wp:wrapPolygon>
              </wp:wrapTight>
              <wp:docPr id="3" name="Picture 0" descr="eccfiwheeloflif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ccfiwheeloflife.png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6144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4F78E7" w:rsidRDefault="007A1187" w:rsidP="004F78E7">
      <w:pPr>
        <w:rPr>
          <w:rFonts w:cs="Goudy"/>
          <w:sz w:val="20"/>
          <w:szCs w:val="20"/>
          <w:lang w:bidi="ar-SA"/>
        </w:rPr>
      </w:pPr>
      <w:r>
        <w:rPr>
          <w:rFonts w:cs="Goudy"/>
          <w:noProof/>
          <w:sz w:val="20"/>
          <w:szCs w:val="20"/>
          <w:lang w:bidi="ar-SA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117" type="#_x0000_t95" style="position:absolute;margin-left:217.3pt;margin-top:208.6pt;width:39.35pt;height:39.35pt;rotation:22123658fd;z-index:251757568" o:regroupid="8" adj="-7098765,2023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6" type="#_x0000_t95" style="position:absolute;margin-left:195.6pt;margin-top:187.8pt;width:81.7pt;height:81.65pt;rotation:22123658fd;z-index:251756544" o:regroupid="8" adj="-7072667,6337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5" type="#_x0000_t95" style="position:absolute;margin-left:173.7pt;margin-top:166.1pt;width:124.75pt;height:124.65pt;rotation:22123658fd;z-index:251755520" o:regroupid="8" adj="-7166826,7623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4" type="#_x0000_t95" style="position:absolute;margin-left:153.65pt;margin-top:144.75pt;width:165.45pt;height:165.35pt;rotation:22123658fd;z-index:251754496" o:regroupid="8" adj="-7238580,8697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3" type="#_x0000_t95" style="position:absolute;margin-left:131.1pt;margin-top:123.1pt;width:210.45pt;height:210.25pt;rotation:22123658fd;z-index:251753472" o:regroupid="8" adj="-7247008,9029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2" type="#_x0000_t95" style="position:absolute;margin-left:109.85pt;margin-top:102.05pt;width:254.7pt;height:254.5pt;rotation:22123658fd;z-index:251752448" o:regroupid="8" adj="-7265153,9434" fillcolor="#00b0f0" strokecolor="#f2f2f2 [3041]" strokeweight="3pt">
            <v:shadow color="#4e6128 [1606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1" type="#_x0000_t95" style="position:absolute;margin-left:88.45pt;margin-top:80.15pt;width:295.25pt;height:295pt;rotation:22123658fd;z-index:251751424" o:regroupid="8" adj="-7312229,9477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0" type="#_x0000_t95" style="position:absolute;margin-left:65.5pt;margin-top:57.95pt;width:341.05pt;height:340.75pt;rotation:22123658fd;z-index:251750400" o:regroupid="8" adj="-7315786,9622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9" type="#_x0000_t95" style="position:absolute;margin-left:48.4pt;margin-top:36.15pt;width:375.6pt;height:380.5pt;rotation:22123658fd;z-index:251749376" o:regroupid="8" adj="-7330650,9790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8" type="#_x0000_t95" style="position:absolute;margin-left:22pt;margin-top:16.15pt;width:431.65pt;height:431.85pt;rotation:22123658fd;z-index:251748352" o:regroupid="8" adj="-7297371,9995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6" type="#_x0000_t95" style="position:absolute;margin-left:218.2pt;margin-top:208.4pt;width:39.35pt;height:39.35pt;rotation:19174538fd;z-index:251747328" o:regroupid="7" adj="-7098765,2023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5" type="#_x0000_t95" style="position:absolute;margin-left:196.9pt;margin-top:187.9pt;width:81.7pt;height:81.65pt;rotation:19174538fd;z-index:251746304" o:regroupid="7" adj="-7072667,6337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4" type="#_x0000_t95" style="position:absolute;margin-left:174.95pt;margin-top:166.5pt;width:124.75pt;height:124.65pt;rotation:19174538fd;z-index:251745280" o:regroupid="7" adj="-7166826,7623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3" type="#_x0000_t95" style="position:absolute;margin-left:154.1pt;margin-top:145.25pt;width:165.45pt;height:165.35pt;rotation:19174538fd;z-index:251744256" o:regroupid="7" adj="-7238580,8697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2" type="#_x0000_t95" style="position:absolute;margin-left:132.15pt;margin-top:123.4pt;width:210.45pt;height:210.25pt;rotation:19174538fd;z-index:251743232" o:regroupid="7" adj="-7247008,9029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1" type="#_x0000_t95" style="position:absolute;margin-left:111.4pt;margin-top:101.4pt;width:254.7pt;height:254.5pt;rotation:19174538fd;z-index:251742208" o:regroupid="7" adj="-7265153,9434" fillcolor="#bfbfbf [2412]" strokecolor="#f2f2f2 [3041]" strokeweight="3pt">
            <v:shadow color="#4e6128 [1606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0" type="#_x0000_t95" style="position:absolute;margin-left:89.15pt;margin-top:80.8pt;width:295.25pt;height:295pt;rotation:19174538fd;z-index:251741184" o:regroupid="7" adj="-7312229,9477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9" type="#_x0000_t95" style="position:absolute;margin-left:66.7pt;margin-top:58.4pt;width:341.05pt;height:340.75pt;rotation:19174538fd;z-index:251740160" o:regroupid="7" adj="-7315786,9622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8" type="#_x0000_t95" style="position:absolute;margin-left:48.2pt;margin-top:37.1pt;width:375.6pt;height:380.5pt;rotation:19174538fd;z-index:251739136" o:regroupid="7" adj="-7330650,9790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7" type="#_x0000_t95" style="position:absolute;margin-left:25.3pt;margin-top:14.25pt;width:431.65pt;height:431.85pt;rotation:19174538fd;z-index:251738112" o:regroupid="7" adj="-7297371,9995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5" type="#_x0000_t95" style="position:absolute;margin-left:215.35pt;margin-top:208.35pt;width:39.35pt;height:39.35pt;rotation:16225418fd;z-index:251737088" o:regroupid="6" adj="-7098765,2023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4" type="#_x0000_t95" style="position:absolute;margin-left:194.55pt;margin-top:187.75pt;width:81.7pt;height:81.65pt;rotation:16225418fd;z-index:251736064" o:regroupid="6" adj="-7072667,6337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3" type="#_x0000_t95" style="position:absolute;margin-left:172.8pt;margin-top:166.6pt;width:124.75pt;height:124.65pt;rotation:16225418fd;z-index:251735040" o:regroupid="6" adj="-7166826,7623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2" type="#_x0000_t95" style="position:absolute;margin-left:151.45pt;margin-top:145.95pt;width:165.45pt;height:165.35pt;rotation:16225418fd;z-index:251734016" o:regroupid="6" adj="-7238580,8697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1" type="#_x0000_t95" style="position:absolute;margin-left:129.75pt;margin-top:123.55pt;width:210.45pt;height:210.25pt;rotation:16225418fd;z-index:251732992" o:regroupid="6" adj="-7247008,9029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0" type="#_x0000_t95" style="position:absolute;margin-left:108.7pt;margin-top:100.6pt;width:254.7pt;height:254.5pt;rotation:16225418fd;z-index:251731968" o:regroupid="6" adj="-7265153,9434" fillcolor="#f79646 [3209]" strokecolor="#f2f2f2 [3041]" strokeweight="3pt">
            <v:shadow color="#4e6128 [1606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9" type="#_x0000_t95" style="position:absolute;margin-left:86.75pt;margin-top:81.45pt;width:295.25pt;height:295pt;rotation:16225418fd;z-index:251730944" o:regroupid="6" adj="-7312229,9477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8" type="#_x0000_t95" style="position:absolute;margin-left:64.55pt;margin-top:58.6pt;width:341.05pt;height:340.75pt;rotation:16225418fd;z-index:251729920" o:regroupid="6" adj="-7315786,9622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7" type="#_x0000_t95" style="position:absolute;margin-left:45.35pt;margin-top:38.6pt;width:375.6pt;height:380.5pt;rotation:16225418fd;z-index:251728896" o:regroupid="6" adj="-7330650,9790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6" type="#_x0000_t95" style="position:absolute;margin-left:23pt;margin-top:11.3pt;width:431.65pt;height:431.85pt;rotation:16225418fd;z-index:251727872" o:regroupid="6" adj="-7297371,9995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4" type="#_x0000_t95" style="position:absolute;margin-left:3in;margin-top:208.5pt;width:39.35pt;height:39.35pt;rotation:13276298fd;z-index:251726848" o:regroupid="5" adj="-7098765,2023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3" type="#_x0000_t95" style="position:absolute;margin-left:195.5pt;margin-top:187.5pt;width:81.7pt;height:81.65pt;rotation:13276298fd;z-index:251725824" o:regroupid="5" adj="-7072667,6337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2" type="#_x0000_t95" style="position:absolute;margin-left:174.05pt;margin-top:166.4pt;width:124.75pt;height:124.65pt;rotation:13276298fd;z-index:251724800" o:regroupid="5" adj="-7166826,7623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1" type="#_x0000_t95" style="position:absolute;margin-left:152.8pt;margin-top:146.55pt;width:165.45pt;height:165.35pt;rotation:13276298fd;z-index:251723776" o:regroupid="5" adj="-7238580,8697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0" type="#_x0000_t95" style="position:absolute;margin-left:130.9pt;margin-top:123.55pt;width:210.45pt;height:210.25pt;rotation:13276298fd;z-index:251722752" o:regroupid="5" adj="-7247008,9029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9" type="#_x0000_t95" style="position:absolute;margin-left:108.9pt;margin-top:100.1pt;width:254.7pt;height:254.5pt;rotation:13276298fd;z-index:251721728" o:regroupid="5" adj="-7265153,9434" fillcolor="#92d050" strokecolor="#f2f2f2 [3041]" strokeweight="3pt">
            <v:shadow type="perspective" color="#4e6128 [1606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8" type="#_x0000_t95" style="position:absolute;margin-left:88.25pt;margin-top:81.8pt;width:295.25pt;height:295pt;rotation:13276298fd;z-index:251720704" o:regroupid="5" adj="-7312229,9477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7" type="#_x0000_t95" style="position:absolute;margin-left:65.85pt;margin-top:58.45pt;width:341.05pt;height:340.75pt;rotation:13276298fd;z-index:251719680" o:regroupid="5" adj="-7315786,9622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6" type="#_x0000_t95" style="position:absolute;margin-left:47.15pt;margin-top:39.85pt;width:375.6pt;height:380.5pt;rotation:13276298fd;z-index:251718656" o:regroupid="5" adj="-7330650,9790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5" type="#_x0000_t95" style="position:absolute;margin-left:22pt;margin-top:9pt;width:431.65pt;height:431.85pt;rotation:13276298fd;z-index:251717632" o:regroupid="5" adj="-7297371,9995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3" type="#_x0000_t95" style="position:absolute;margin-left:215.45pt;margin-top:208.45pt;width:39.35pt;height:39.35pt;rotation:10327178fd;z-index:251716608" o:regroupid="4" adj="-7098765,2023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2" type="#_x0000_t95" style="position:absolute;margin-left:194.85pt;margin-top:186.95pt;width:81.7pt;height:81.65pt;rotation:10327178fd;z-index:251715584" o:regroupid="4" adj="-7072667,6337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1" type="#_x0000_t95" style="position:absolute;margin-left:173.65pt;margin-top:165.65pt;width:124.75pt;height:124.65pt;rotation:10327178fd;z-index:251714560" o:regroupid="4" adj="-7166826,7623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0" type="#_x0000_t95" style="position:absolute;margin-left:153pt;margin-top:146.3pt;width:165.45pt;height:165.35pt;rotation:10327178fd;z-index:251713536" o:regroupid="4" adj="-7238580,8697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9" type="#_x0000_t95" style="position:absolute;margin-left:130.55pt;margin-top:123.05pt;width:210.45pt;height:210.25pt;rotation:10327178fd;z-index:251712512" o:regroupid="4" adj="-7247008,9029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8" type="#_x0000_t95" style="position:absolute;margin-left:107.6pt;margin-top:99.9pt;width:254.7pt;height:254.5pt;rotation:10327178fd;z-index:251711488" o:regroupid="4" adj="-7265153,9434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7" type="#_x0000_t95" style="position:absolute;margin-left:88.4pt;margin-top:81.3pt;width:295.25pt;height:295pt;rotation:10327178fd;z-index:251710464" o:regroupid="4" adj="-7312229,9477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6" type="#_x0000_t95" style="position:absolute;margin-left:65.55pt;margin-top:57.7pt;width:341.05pt;height:340.75pt;rotation:10327178fd;z-index:251709440" o:regroupid="4" adj="-7315786,9622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5" type="#_x0000_t95" style="position:absolute;margin-left:48.15pt;margin-top:39.8pt;width:375.6pt;height:380.5pt;rotation:10327178fd;z-index:251708416" o:regroupid="4" adj="-7330650,9790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4" type="#_x0000_t95" style="position:absolute;margin-left:18.5pt;margin-top:8.45pt;width:431.65pt;height:431.85pt;rotation:10327178fd;z-index:251707392" o:regroupid="4" adj="-7297371,9995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2" type="#_x0000_t95" style="position:absolute;margin-left:216.35pt;margin-top:210.2pt;width:39.35pt;height:39.35pt;rotation:7378058fd;z-index:251706368" o:regroupid="3" adj="-7098765,2023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1" type="#_x0000_t95" style="position:absolute;margin-left:195.35pt;margin-top:188.4pt;width:81.7pt;height:81.65pt;rotation:7378058fd;z-index:251705344" o:regroupid="3" adj="-7072667,6337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0" type="#_x0000_t95" style="position:absolute;margin-left:174.2pt;margin-top:166.8pt;width:124.75pt;height:124.65pt;rotation:7378058fd;z-index:251704320" o:regroupid="3" adj="-7166826,7623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9" type="#_x0000_t95" style="position:absolute;margin-left:154.35pt;margin-top:147.35pt;width:165.45pt;height:165.35pt;rotation:7378058fd;z-index:251703296" o:regroupid="3" adj="-7238580,8697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8" type="#_x0000_t95" style="position:absolute;margin-left:131.3pt;margin-top:124.3pt;width:210.45pt;height:210.25pt;rotation:7378058fd;z-index:251702272" o:regroupid="3" adj="-7247008,9029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7" type="#_x0000_t95" style="position:absolute;margin-left:107.85pt;margin-top:102.1pt;width:254.7pt;height:254.5pt;rotation:7378058fd;z-index:251701248" o:regroupid="3" adj="-7265153,9434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6" type="#_x0000_t95" style="position:absolute;margin-left:89.5pt;margin-top:82.2pt;width:295.25pt;height:295pt;rotation:7378058fd;z-index:251700224" o:regroupid="3" adj="-7312229,9477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5" type="#_x0000_t95" style="position:absolute;margin-left:66.15pt;margin-top:58.8pt;width:341.05pt;height:340.75pt;rotation:7378058fd;z-index:251699200" o:regroupid="3" adj="-7315786,9622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4" type="#_x0000_t95" style="position:absolute;margin-left:50.15pt;margin-top:40.4pt;width:375.6pt;height:380.5pt;rotation:7378058fd;z-index:251698176" o:regroupid="3" adj="-7330650,9790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3" type="#_x0000_t95" style="position:absolute;margin-left:16.95pt;margin-top:11.85pt;width:431.65pt;height:431.85pt;rotation:7378058fd;z-index:251697152" o:regroupid="3" adj="-7297371,9995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1" type="#_x0000_t95" style="position:absolute;margin-left:216.65pt;margin-top:208.95pt;width:39.35pt;height:39.35pt;rotation:4455292fd;z-index:251696128" o:regroupid="2" adj="-7098765,2023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0" type="#_x0000_t95" style="position:absolute;margin-left:195.15pt;margin-top:187.2pt;width:81.7pt;height:81.65pt;rotation:4455292fd;z-index:251695104" o:regroupid="2" adj="-7072667,6337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9" type="#_x0000_t95" style="position:absolute;margin-left:173.85pt;margin-top:165.35pt;width:124.75pt;height:124.65pt;rotation:4455292fd;z-index:251694080" o:regroupid="2" adj="-7166826,7623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8" type="#_x0000_t95" style="position:absolute;margin-left:154.45pt;margin-top:145.3pt;width:165.45pt;height:165.35pt;rotation:4455292fd;z-index:251693056" o:regroupid="2" adj="-7238580,8697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7" type="#_x0000_t95" style="position:absolute;margin-left:131.15pt;margin-top:122.8pt;width:210.45pt;height:210.25pt;rotation:4455292fd;z-index:251692032" o:regroupid="2" adj="-7247008,9029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6" type="#_x0000_t95" style="position:absolute;margin-left:108pt;margin-top:101.6pt;width:254.7pt;height:254.5pt;rotation:4455292fd;z-index:251691008" o:regroupid="2" adj="-7265153,9434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5" type="#_x0000_t95" style="position:absolute;margin-left:89.35pt;margin-top:80.2pt;width:295.25pt;height:295pt;rotation:4455292fd;z-index:251689984" o:regroupid="2" adj="-7312229,9477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4" type="#_x0000_t95" style="position:absolute;margin-left:65.8pt;margin-top:57.3pt;width:341.05pt;height:340.75pt;rotation:4455292fd;z-index:251688960" o:regroupid="2" adj="-7315786,9622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3" type="#_x0000_t95" style="position:absolute;margin-left:50.45pt;margin-top:37.6pt;width:375.6pt;height:380.5pt;rotation:4455292fd;z-index:251687936" o:regroupid="2" adj="-7330650,9790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2" type="#_x0000_t95" style="position:absolute;margin-left:16.75pt;margin-top:13.5pt;width:431.65pt;height:431.85pt;rotation:4455292fd;z-index:251686912" o:regroupid="2" adj="-7297371,9995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9" type="#_x0000_t95" style="position:absolute;margin-left:216.75pt;margin-top:208.8pt;width:39.35pt;height:39.35pt;rotation:1479818fd;z-index:251685888" o:regroupid="1" adj="-7098765,2023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7" type="#_x0000_t95" style="position:absolute;margin-left:194.95pt;margin-top:187.5pt;width:81.7pt;height:81.65pt;rotation:1479818fd;z-index:251684864" o:regroupid="1" adj="-7072667,6337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6" type="#_x0000_t95" style="position:absolute;margin-left:173.3pt;margin-top:165.6pt;width:124.75pt;height:124.65pt;rotation:1479818fd;z-index:251683840" o:regroupid="1" adj="-7166826,7623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5" type="#_x0000_t95" style="position:absolute;margin-left:153.85pt;margin-top:144.75pt;width:165.45pt;height:165.35pt;rotation:1479818fd;z-index:251682816" o:regroupid="1" adj="-7238580,8697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4" type="#_x0000_t95" style="position:absolute;margin-left:130.75pt;margin-top:122.85pt;width:210.45pt;height:210.25pt;rotation:1479818fd;z-index:251681792" o:regroupid="1" adj="-7247008,9029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3" type="#_x0000_t95" style="position:absolute;margin-left:108.55pt;margin-top:102.1pt;width:254.7pt;height:254.5pt;rotation:1479818fd;z-index:251680768" o:regroupid="1" adj="-7265153,9434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2" type="#_x0000_t95" style="position:absolute;margin-left:88.6pt;margin-top:79.9pt;width:295.25pt;height:295pt;rotation:1479818fd;z-index:251679744" o:regroupid="1" adj="-7312229,9477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1" type="#_x0000_t95" style="position:absolute;margin-left:65.2pt;margin-top:57.45pt;width:341.05pt;height:340.75pt;rotation:1479818fd;z-index:251678720" o:regroupid="1" adj="-7315786,9622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28" type="#_x0000_t95" style="position:absolute;margin-left:49.4pt;margin-top:36.35pt;width:375.6pt;height:380.5pt;rotation:1479818fd;z-index:251677696" o:regroupid="1" adj="-7330650,9790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27" type="#_x0000_t95" style="position:absolute;margin-left:18.5pt;margin-top:15.8pt;width:431.65pt;height:431.85pt;rotation:1479818fd;z-index:251676672" o:regroupid="1" adj="-7297371,9995" fillcolor="#8064a2 [3207]" strokecolor="#f2f2f2 [3041]" strokeweight="3pt">
            <v:shadow type="perspective" color="#3f3151 [1607]" opacity=".5" offset="1pt" offset2="-1pt"/>
          </v:shape>
        </w:pict>
      </w:r>
      <w:del w:id="1" w:author="Apple User" w:date="2009-08-31T13:42:00Z">
        <w:r w:rsidR="00B6471B">
          <w:rPr>
            <w:rFonts w:cs="Goudy"/>
            <w:noProof/>
            <w:sz w:val="20"/>
            <w:szCs w:val="20"/>
            <w:lang w:bidi="ar-SA"/>
            <w:rPrChange w:id="2">
              <w:rPr>
                <w:noProof/>
                <w:lang w:bidi="ar-SA"/>
              </w:rPr>
            </w:rPrChange>
          </w:rPr>
          <w:drawing>
            <wp:anchor distT="0" distB="0" distL="114300" distR="114300" simplePos="0" relativeHeight="251667455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2540</wp:posOffset>
              </wp:positionV>
              <wp:extent cx="5943600" cy="5743575"/>
              <wp:effectExtent l="25400" t="0" r="0" b="0"/>
              <wp:wrapTight wrapText="bothSides">
                <wp:wrapPolygon edited="0">
                  <wp:start x="12646" y="0"/>
                  <wp:lineTo x="7015" y="287"/>
                  <wp:lineTo x="6277" y="573"/>
                  <wp:lineTo x="6554" y="1528"/>
                  <wp:lineTo x="5354" y="2197"/>
                  <wp:lineTo x="4246" y="2961"/>
                  <wp:lineTo x="1754" y="4299"/>
                  <wp:lineTo x="1662" y="4681"/>
                  <wp:lineTo x="738" y="6113"/>
                  <wp:lineTo x="185" y="7642"/>
                  <wp:lineTo x="-92" y="8979"/>
                  <wp:lineTo x="185" y="10699"/>
                  <wp:lineTo x="831" y="12227"/>
                  <wp:lineTo x="277" y="13182"/>
                  <wp:lineTo x="369" y="13755"/>
                  <wp:lineTo x="831" y="15284"/>
                  <wp:lineTo x="1569" y="16812"/>
                  <wp:lineTo x="1569" y="16907"/>
                  <wp:lineTo x="3692" y="18340"/>
                  <wp:lineTo x="3785" y="18436"/>
                  <wp:lineTo x="5723" y="19869"/>
                  <wp:lineTo x="5815" y="20728"/>
                  <wp:lineTo x="6369" y="21397"/>
                  <wp:lineTo x="7108" y="21588"/>
                  <wp:lineTo x="7569" y="21588"/>
                  <wp:lineTo x="9415" y="21588"/>
                  <wp:lineTo x="14492" y="21493"/>
                  <wp:lineTo x="15138" y="21397"/>
                  <wp:lineTo x="15877" y="20633"/>
                  <wp:lineTo x="15785" y="19869"/>
                  <wp:lineTo x="15877" y="19869"/>
                  <wp:lineTo x="17815" y="18436"/>
                  <wp:lineTo x="17908" y="18340"/>
                  <wp:lineTo x="19938" y="16907"/>
                  <wp:lineTo x="20031" y="16812"/>
                  <wp:lineTo x="20677" y="15284"/>
                  <wp:lineTo x="21138" y="13851"/>
                  <wp:lineTo x="21323" y="13660"/>
                  <wp:lineTo x="21231" y="13087"/>
                  <wp:lineTo x="20769" y="12227"/>
                  <wp:lineTo x="20862" y="10794"/>
                  <wp:lineTo x="21415" y="10699"/>
                  <wp:lineTo x="21600" y="10316"/>
                  <wp:lineTo x="21600" y="8788"/>
                  <wp:lineTo x="21415" y="7928"/>
                  <wp:lineTo x="21231" y="7642"/>
                  <wp:lineTo x="20862" y="6496"/>
                  <wp:lineTo x="20677" y="6018"/>
                  <wp:lineTo x="20031" y="4872"/>
                  <wp:lineTo x="19846" y="4203"/>
                  <wp:lineTo x="19292" y="3821"/>
                  <wp:lineTo x="17354" y="3057"/>
                  <wp:lineTo x="16892" y="1337"/>
                  <wp:lineTo x="14400" y="287"/>
                  <wp:lineTo x="13292" y="0"/>
                  <wp:lineTo x="12646" y="0"/>
                </wp:wrapPolygon>
              </wp:wrapTight>
              <wp:docPr id="1" name="Picture 0" descr="eccfiwheeloflif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ccfiwheeloflife.png"/>
                      <pic:cNvPicPr/>
                    </pic:nvPicPr>
                    <pic:blipFill>
                      <a:blip r:embed="rId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43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sectPr w:rsidR="004F78E7" w:rsidSect="00DE1A8A">
      <w:footerReference w:type="default" r:id="rId8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24A" w:rsidRDefault="001A324A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2" name="Picture 1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ocumentProtection w:formatting="1" w:enforcement="0"/>
  <w:defaultTabStop w:val="720"/>
  <w:characterSpacingControl w:val="doNotCompress"/>
  <w:compat>
    <w:useFELayout/>
  </w:compat>
  <w:rsids>
    <w:rsidRoot w:val="0014214B"/>
    <w:rsid w:val="0002214B"/>
    <w:rsid w:val="00061A61"/>
    <w:rsid w:val="0014214B"/>
    <w:rsid w:val="0019578C"/>
    <w:rsid w:val="001A324A"/>
    <w:rsid w:val="00296B4B"/>
    <w:rsid w:val="003B166A"/>
    <w:rsid w:val="00496245"/>
    <w:rsid w:val="004F78E7"/>
    <w:rsid w:val="00585378"/>
    <w:rsid w:val="00662CCF"/>
    <w:rsid w:val="007A1187"/>
    <w:rsid w:val="007B0E42"/>
    <w:rsid w:val="007B79A0"/>
    <w:rsid w:val="00827823"/>
    <w:rsid w:val="0095322A"/>
    <w:rsid w:val="00A94BAD"/>
    <w:rsid w:val="00B6471B"/>
    <w:rsid w:val="00DD747F"/>
    <w:rsid w:val="00DE1A8A"/>
    <w:rsid w:val="00E17767"/>
    <w:rsid w:val="00E72A0E"/>
    <w:rsid w:val="00EC2989"/>
    <w:rsid w:val="00F4155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>
      <o:colormenu v:ext="edit" fillcolor="#ffc000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7"/>
    <w:pPr>
      <w:spacing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A32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24A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32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24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0AC5B-B8F7-451F-8611-B4924D10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Word 12.0.0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3</cp:revision>
  <cp:lastPrinted>2009-08-31T20:42:00Z</cp:lastPrinted>
  <dcterms:created xsi:type="dcterms:W3CDTF">2009-08-31T20:47:00Z</dcterms:created>
  <dcterms:modified xsi:type="dcterms:W3CDTF">2009-08-31T20:55:00Z</dcterms:modified>
</cp:coreProperties>
</file>