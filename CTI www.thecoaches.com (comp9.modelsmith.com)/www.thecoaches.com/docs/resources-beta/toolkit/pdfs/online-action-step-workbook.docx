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B4D" w:rsidRPr="000844C7" w:rsidRDefault="000844C7" w:rsidP="000844C7">
      <w:pPr>
        <w:jc w:val="center"/>
        <w:rPr>
          <w:b/>
          <w:sz w:val="28"/>
          <w:szCs w:val="28"/>
        </w:rPr>
      </w:pPr>
      <w:r w:rsidRPr="000844C7">
        <w:rPr>
          <w:b/>
          <w:sz w:val="28"/>
          <w:szCs w:val="28"/>
        </w:rPr>
        <w:t>Co-Active Sales</w:t>
      </w:r>
    </w:p>
    <w:p w:rsidR="000844C7" w:rsidRPr="000844C7" w:rsidRDefault="000844C7" w:rsidP="000844C7">
      <w:pPr>
        <w:jc w:val="center"/>
        <w:rPr>
          <w:b/>
          <w:sz w:val="28"/>
          <w:szCs w:val="28"/>
        </w:rPr>
      </w:pPr>
      <w:r w:rsidRPr="000844C7">
        <w:rPr>
          <w:b/>
          <w:sz w:val="28"/>
          <w:szCs w:val="28"/>
        </w:rPr>
        <w:t>CTI Business Builder Workshops</w:t>
      </w:r>
    </w:p>
    <w:p w:rsidR="000844C7" w:rsidRPr="000844C7" w:rsidRDefault="000844C7" w:rsidP="000844C7">
      <w:pPr>
        <w:jc w:val="center"/>
        <w:rPr>
          <w:b/>
          <w:sz w:val="28"/>
          <w:szCs w:val="28"/>
        </w:rPr>
      </w:pPr>
    </w:p>
    <w:p w:rsidR="000844C7" w:rsidRPr="000844C7" w:rsidRDefault="000844C7" w:rsidP="000844C7">
      <w:pPr>
        <w:jc w:val="center"/>
        <w:rPr>
          <w:b/>
          <w:sz w:val="28"/>
          <w:szCs w:val="28"/>
        </w:rPr>
      </w:pPr>
      <w:r w:rsidRPr="000844C7">
        <w:rPr>
          <w:b/>
          <w:sz w:val="28"/>
          <w:szCs w:val="28"/>
        </w:rPr>
        <w:t>Online Action Step Workbook</w:t>
      </w:r>
    </w:p>
    <w:p w:rsidR="000844C7" w:rsidRDefault="000844C7"/>
    <w:p w:rsidR="000844C7" w:rsidRDefault="000844C7" w:rsidP="000844C7">
      <w:pPr>
        <w:ind w:firstLine="720"/>
        <w:rPr>
          <w:rFonts w:eastAsia="Arial Unicode MS"/>
        </w:rPr>
      </w:pPr>
      <w:r>
        <w:rPr>
          <w:rFonts w:eastAsia="Arial Unicode MS"/>
          <w:b/>
        </w:rPr>
        <w:t xml:space="preserve">Action Exercise #1 How committed are you? : </w:t>
      </w:r>
      <w:r>
        <w:rPr>
          <w:rFonts w:eastAsia="Arial Unicode MS"/>
        </w:rPr>
        <w:t>Where is your commitment to your success as a coach? For the next four weeks, every Friday afternoon</w:t>
      </w:r>
      <w:proofErr w:type="gramStart"/>
      <w:r>
        <w:rPr>
          <w:rFonts w:eastAsia="Arial Unicode MS"/>
        </w:rPr>
        <w:t>,  score</w:t>
      </w:r>
      <w:proofErr w:type="gramEnd"/>
      <w:r>
        <w:rPr>
          <w:rFonts w:eastAsia="Arial Unicode MS"/>
        </w:rPr>
        <w:t xml:space="preserve"> yourself on a scale from 1 – 10. (1 = I’ll get to it tomorrow. 5 = I really want to make this happen for me.  10 = Nothing can stop me!) Then make a commitment about what do you need to do to raise that number?  </w:t>
      </w:r>
    </w:p>
    <w:p w:rsidR="000844C7" w:rsidRDefault="000844C7" w:rsidP="000844C7">
      <w:pPr>
        <w:pStyle w:val="BalloonText"/>
        <w:pBdr>
          <w:bottom w:val="single" w:sz="12" w:space="1" w:color="auto"/>
        </w:pBdr>
        <w:ind w:firstLine="720"/>
        <w:rPr>
          <w:rFonts w:ascii="Times New Roman" w:eastAsia="Arial Unicode MS" w:hAnsi="Times New Roman"/>
          <w:sz w:val="24"/>
        </w:rPr>
      </w:pPr>
    </w:p>
    <w:p w:rsidR="000844C7" w:rsidRDefault="000844C7" w:rsidP="000844C7">
      <w:pPr>
        <w:pBdr>
          <w:bottom w:val="single" w:sz="12" w:space="1" w:color="auto"/>
        </w:pBdr>
        <w:ind w:firstLine="720"/>
        <w:rPr>
          <w:rFonts w:eastAsia="Arial Unicode MS"/>
        </w:rPr>
      </w:pPr>
      <w:r>
        <w:rPr>
          <w:rFonts w:eastAsia="Arial Unicode MS"/>
        </w:rPr>
        <w:t xml:space="preserve">Example: “Week One: I am a seven. I want it but I’m not sure how to get there. I need to totally commit three hours a day this week </w:t>
      </w:r>
      <w:del w:id="0" w:author=" " w:date="2004-05-27T09:35:00Z">
        <w:r w:rsidDel="00294519">
          <w:rPr>
            <w:rFonts w:eastAsia="Arial Unicode MS"/>
          </w:rPr>
          <w:delText xml:space="preserve"> </w:delText>
        </w:r>
      </w:del>
      <w:r>
        <w:rPr>
          <w:rFonts w:eastAsia="Arial Unicode MS"/>
        </w:rPr>
        <w:t xml:space="preserve">to building my practice. Then I would get to a 10!” </w:t>
      </w:r>
    </w:p>
    <w:p w:rsidR="000844C7" w:rsidRDefault="000844C7" w:rsidP="000844C7">
      <w:pPr>
        <w:pBdr>
          <w:bottom w:val="single" w:sz="12" w:space="1" w:color="auto"/>
        </w:pBdr>
        <w:ind w:firstLine="720"/>
        <w:rPr>
          <w:rFonts w:eastAsia="Arial Unicode MS"/>
        </w:rPr>
      </w:pPr>
    </w:p>
    <w:p w:rsidR="000844C7" w:rsidRDefault="000844C7" w:rsidP="000844C7">
      <w:pPr>
        <w:pBdr>
          <w:bottom w:val="single" w:sz="12" w:space="1" w:color="auto"/>
        </w:pBdr>
        <w:ind w:firstLine="720"/>
        <w:rPr>
          <w:rFonts w:eastAsia="Arial Unicode MS"/>
        </w:rPr>
      </w:pPr>
      <w:r>
        <w:rPr>
          <w:rFonts w:eastAsia="Arial Unicode MS"/>
        </w:rPr>
        <w:t>Week One: Score: __________Why: _______________________</w:t>
      </w:r>
    </w:p>
    <w:p w:rsidR="000844C7" w:rsidRDefault="000844C7" w:rsidP="000844C7">
      <w:pPr>
        <w:pBdr>
          <w:bottom w:val="single" w:sz="12" w:space="1" w:color="auto"/>
        </w:pBdr>
        <w:ind w:firstLine="720"/>
        <w:rPr>
          <w:rFonts w:eastAsia="Arial Unicode MS"/>
        </w:rPr>
      </w:pPr>
    </w:p>
    <w:p w:rsidR="000844C7" w:rsidRDefault="000844C7" w:rsidP="000844C7">
      <w:pPr>
        <w:pBdr>
          <w:bottom w:val="single" w:sz="12" w:space="1" w:color="auto"/>
        </w:pBdr>
        <w:ind w:firstLine="720"/>
        <w:rPr>
          <w:rFonts w:eastAsia="Arial Unicode MS"/>
        </w:rPr>
      </w:pPr>
      <w:r>
        <w:rPr>
          <w:rFonts w:eastAsia="Arial Unicode MS"/>
        </w:rPr>
        <w:tab/>
        <w:t>Commitment: ___________________________________</w:t>
      </w:r>
    </w:p>
    <w:p w:rsidR="000844C7" w:rsidRDefault="000844C7" w:rsidP="000844C7">
      <w:pPr>
        <w:pBdr>
          <w:bottom w:val="single" w:sz="12" w:space="1" w:color="auto"/>
        </w:pBdr>
        <w:ind w:firstLine="720"/>
        <w:rPr>
          <w:ins w:id="1" w:author=" " w:date="2004-05-22T16:08:00Z"/>
          <w:rFonts w:eastAsia="Arial Unicode MS"/>
        </w:rPr>
      </w:pPr>
    </w:p>
    <w:p w:rsidR="000844C7" w:rsidRDefault="000844C7" w:rsidP="000844C7">
      <w:pPr>
        <w:numPr>
          <w:ins w:id="2" w:author=" " w:date="2004-05-22T16:08:00Z"/>
        </w:numPr>
        <w:pBdr>
          <w:bottom w:val="single" w:sz="12" w:space="1" w:color="auto"/>
        </w:pBdr>
        <w:ind w:firstLine="720"/>
        <w:rPr>
          <w:rFonts w:eastAsia="Arial Unicode MS"/>
        </w:rPr>
      </w:pPr>
    </w:p>
    <w:p w:rsidR="000844C7" w:rsidRDefault="000844C7" w:rsidP="000844C7">
      <w:pPr>
        <w:pBdr>
          <w:bottom w:val="single" w:sz="12" w:space="1" w:color="auto"/>
        </w:pBdr>
        <w:ind w:firstLine="720"/>
        <w:rPr>
          <w:rFonts w:eastAsia="Arial Unicode MS"/>
        </w:rPr>
      </w:pPr>
      <w:r>
        <w:rPr>
          <w:rFonts w:eastAsia="Arial Unicode MS"/>
        </w:rPr>
        <w:t>Week Two: _Score: ________Why: _________________________</w:t>
      </w:r>
    </w:p>
    <w:p w:rsidR="000844C7" w:rsidRDefault="000844C7" w:rsidP="000844C7">
      <w:pPr>
        <w:pBdr>
          <w:bottom w:val="single" w:sz="12" w:space="1" w:color="auto"/>
        </w:pBdr>
        <w:ind w:firstLine="720"/>
        <w:rPr>
          <w:rFonts w:eastAsia="Arial Unicode MS"/>
        </w:rPr>
      </w:pPr>
    </w:p>
    <w:p w:rsidR="000844C7" w:rsidRDefault="000844C7" w:rsidP="000844C7">
      <w:pPr>
        <w:pBdr>
          <w:bottom w:val="single" w:sz="12" w:space="1" w:color="auto"/>
        </w:pBdr>
        <w:ind w:firstLine="720"/>
        <w:rPr>
          <w:rFonts w:eastAsia="Arial Unicode MS"/>
        </w:rPr>
      </w:pPr>
      <w:r>
        <w:rPr>
          <w:rFonts w:eastAsia="Arial Unicode MS"/>
        </w:rPr>
        <w:t xml:space="preserve">          Commitment: ___________________________________</w:t>
      </w:r>
    </w:p>
    <w:p w:rsidR="000844C7" w:rsidRDefault="000844C7" w:rsidP="000844C7">
      <w:pPr>
        <w:pBdr>
          <w:bottom w:val="single" w:sz="12" w:space="1" w:color="auto"/>
        </w:pBdr>
        <w:ind w:firstLine="720"/>
        <w:rPr>
          <w:ins w:id="3" w:author=" " w:date="2004-05-22T16:08:00Z"/>
          <w:rFonts w:eastAsia="Arial Unicode MS"/>
        </w:rPr>
      </w:pPr>
    </w:p>
    <w:p w:rsidR="000844C7" w:rsidRDefault="000844C7" w:rsidP="000844C7">
      <w:pPr>
        <w:numPr>
          <w:ins w:id="4" w:author=" " w:date="2004-05-22T16:08:00Z"/>
        </w:numPr>
        <w:pBdr>
          <w:bottom w:val="single" w:sz="12" w:space="1" w:color="auto"/>
        </w:pBdr>
        <w:ind w:firstLine="720"/>
        <w:rPr>
          <w:rFonts w:eastAsia="Arial Unicode MS"/>
        </w:rPr>
      </w:pPr>
    </w:p>
    <w:p w:rsidR="000844C7" w:rsidRDefault="000844C7" w:rsidP="000844C7">
      <w:pPr>
        <w:numPr>
          <w:ins w:id="5" w:author=" " w:date="2004-05-22T16:08:00Z"/>
        </w:numPr>
        <w:pBdr>
          <w:bottom w:val="single" w:sz="12" w:space="1" w:color="auto"/>
        </w:pBdr>
        <w:ind w:firstLine="720"/>
        <w:rPr>
          <w:rFonts w:eastAsia="Arial Unicode MS"/>
        </w:rPr>
      </w:pPr>
      <w:r>
        <w:rPr>
          <w:rFonts w:eastAsia="Arial Unicode MS"/>
        </w:rPr>
        <w:t>Week Three: _Score: ________Why: _________________________</w:t>
      </w:r>
    </w:p>
    <w:p w:rsidR="000844C7" w:rsidRDefault="000844C7" w:rsidP="000844C7">
      <w:pPr>
        <w:pBdr>
          <w:bottom w:val="single" w:sz="12" w:space="1" w:color="auto"/>
        </w:pBdr>
        <w:ind w:firstLine="720"/>
        <w:rPr>
          <w:rFonts w:eastAsia="Arial Unicode MS"/>
        </w:rPr>
      </w:pPr>
    </w:p>
    <w:p w:rsidR="000844C7" w:rsidRDefault="000844C7" w:rsidP="000844C7">
      <w:pPr>
        <w:pBdr>
          <w:bottom w:val="single" w:sz="12" w:space="1" w:color="auto"/>
        </w:pBdr>
        <w:ind w:firstLine="720"/>
        <w:rPr>
          <w:rFonts w:eastAsia="Arial Unicode MS"/>
        </w:rPr>
      </w:pPr>
      <w:r>
        <w:rPr>
          <w:rFonts w:eastAsia="Arial Unicode MS"/>
        </w:rPr>
        <w:t xml:space="preserve">          Commitment: ___________________________________</w:t>
      </w:r>
    </w:p>
    <w:p w:rsidR="000844C7" w:rsidRDefault="000844C7" w:rsidP="000844C7">
      <w:pPr>
        <w:pBdr>
          <w:bottom w:val="single" w:sz="12" w:space="1" w:color="auto"/>
        </w:pBdr>
        <w:ind w:firstLine="720"/>
        <w:rPr>
          <w:rFonts w:eastAsia="Arial Unicode MS"/>
        </w:rPr>
      </w:pPr>
    </w:p>
    <w:p w:rsidR="000844C7" w:rsidRDefault="000844C7" w:rsidP="000844C7">
      <w:pPr>
        <w:pBdr>
          <w:bottom w:val="single" w:sz="12" w:space="1" w:color="auto"/>
        </w:pBdr>
        <w:ind w:firstLine="720"/>
        <w:rPr>
          <w:rFonts w:eastAsia="Arial Unicode MS"/>
        </w:rPr>
      </w:pPr>
    </w:p>
    <w:p w:rsidR="000844C7" w:rsidRDefault="000844C7" w:rsidP="000844C7">
      <w:pPr>
        <w:pBdr>
          <w:bottom w:val="single" w:sz="12" w:space="1" w:color="auto"/>
        </w:pBdr>
        <w:ind w:firstLine="720"/>
        <w:rPr>
          <w:rFonts w:eastAsia="Arial Unicode MS"/>
        </w:rPr>
      </w:pPr>
      <w:r>
        <w:rPr>
          <w:rFonts w:eastAsia="Arial Unicode MS"/>
        </w:rPr>
        <w:t>Week Four: _Score: ________Why: _________________________</w:t>
      </w:r>
    </w:p>
    <w:p w:rsidR="000844C7" w:rsidRDefault="000844C7" w:rsidP="000844C7">
      <w:pPr>
        <w:pBdr>
          <w:bottom w:val="single" w:sz="12" w:space="1" w:color="auto"/>
        </w:pBdr>
        <w:rPr>
          <w:rFonts w:eastAsia="Arial Unicode MS"/>
        </w:rPr>
      </w:pPr>
    </w:p>
    <w:p w:rsidR="000844C7" w:rsidRDefault="000844C7" w:rsidP="000844C7">
      <w:pPr>
        <w:pBdr>
          <w:bottom w:val="single" w:sz="12" w:space="1" w:color="auto"/>
        </w:pBdr>
        <w:ind w:firstLine="720"/>
        <w:rPr>
          <w:rFonts w:eastAsia="Arial Unicode MS"/>
        </w:rPr>
      </w:pPr>
      <w:r>
        <w:rPr>
          <w:rFonts w:eastAsia="Arial Unicode MS"/>
        </w:rPr>
        <w:t xml:space="preserve">          Commitment: ___________________________________</w:t>
      </w:r>
    </w:p>
    <w:p w:rsidR="000844C7" w:rsidRDefault="000844C7" w:rsidP="00EA35AF">
      <w:pPr>
        <w:pBdr>
          <w:bottom w:val="single" w:sz="12" w:space="1" w:color="auto"/>
        </w:pBdr>
        <w:rPr>
          <w:rFonts w:eastAsia="Arial Unicode MS"/>
          <w:b/>
        </w:rPr>
      </w:pPr>
    </w:p>
    <w:p w:rsidR="000844C7" w:rsidRDefault="000844C7" w:rsidP="000844C7">
      <w:pPr>
        <w:pBdr>
          <w:bottom w:val="single" w:sz="12" w:space="1" w:color="auto"/>
        </w:pBdr>
        <w:ind w:firstLine="720"/>
        <w:rPr>
          <w:rFonts w:eastAsia="Arial Unicode MS"/>
        </w:rPr>
      </w:pPr>
      <w:r>
        <w:rPr>
          <w:rFonts w:eastAsia="Arial Unicode MS"/>
          <w:b/>
        </w:rPr>
        <w:t>Action Exercise #2 List your assets! :</w:t>
      </w:r>
      <w:r>
        <w:rPr>
          <w:rFonts w:eastAsia="Arial Unicode MS"/>
        </w:rPr>
        <w:t xml:space="preserve"> List 10 positive attributes about yourself and about your life circumstances that support you in becoming a successful and masterful coach.</w:t>
      </w:r>
    </w:p>
    <w:p w:rsidR="000844C7" w:rsidRDefault="000844C7" w:rsidP="000844C7">
      <w:pPr>
        <w:pBdr>
          <w:bottom w:val="single" w:sz="12" w:space="1" w:color="auto"/>
        </w:pBdr>
        <w:ind w:firstLine="720"/>
        <w:rPr>
          <w:rFonts w:eastAsia="Arial Unicode MS"/>
        </w:rPr>
      </w:pPr>
    </w:p>
    <w:p w:rsidR="000844C7" w:rsidRDefault="000844C7" w:rsidP="000844C7">
      <w:pPr>
        <w:pBdr>
          <w:bottom w:val="single" w:sz="12" w:space="1" w:color="auto"/>
        </w:pBdr>
        <w:ind w:firstLine="720"/>
        <w:rPr>
          <w:rFonts w:eastAsia="Arial Unicode MS"/>
        </w:rPr>
      </w:pPr>
      <w:r>
        <w:rPr>
          <w:rFonts w:eastAsia="Arial Unicode MS"/>
        </w:rPr>
        <w:t>Example: I’m a mom, and I raised two great boys. I have learned how to listen very well.”</w:t>
      </w:r>
    </w:p>
    <w:p w:rsidR="000844C7" w:rsidRDefault="000844C7" w:rsidP="000844C7">
      <w:pPr>
        <w:pBdr>
          <w:bottom w:val="single" w:sz="12" w:space="1" w:color="auto"/>
        </w:pBdr>
        <w:spacing w:line="360" w:lineRule="auto"/>
        <w:ind w:firstLine="720"/>
        <w:rPr>
          <w:rFonts w:eastAsia="Arial Unicode MS"/>
        </w:rPr>
      </w:pPr>
      <w:r>
        <w:rPr>
          <w:rFonts w:eastAsia="Arial Unicode MS"/>
        </w:rPr>
        <w:t>1_____________________________________________________</w:t>
      </w:r>
    </w:p>
    <w:p w:rsidR="000844C7" w:rsidRDefault="000844C7" w:rsidP="000844C7">
      <w:pPr>
        <w:pBdr>
          <w:bottom w:val="single" w:sz="12" w:space="1" w:color="auto"/>
        </w:pBdr>
        <w:spacing w:line="360" w:lineRule="auto"/>
        <w:ind w:firstLine="720"/>
        <w:rPr>
          <w:rFonts w:eastAsia="Arial Unicode MS"/>
        </w:rPr>
      </w:pPr>
      <w:r>
        <w:rPr>
          <w:rFonts w:eastAsia="Arial Unicode MS"/>
        </w:rPr>
        <w:t>2_____________________________________________________</w:t>
      </w:r>
    </w:p>
    <w:p w:rsidR="000844C7" w:rsidRDefault="000844C7" w:rsidP="000844C7">
      <w:pPr>
        <w:pBdr>
          <w:bottom w:val="single" w:sz="12" w:space="1" w:color="auto"/>
        </w:pBdr>
        <w:spacing w:line="360" w:lineRule="auto"/>
        <w:ind w:firstLine="720"/>
        <w:rPr>
          <w:rFonts w:eastAsia="Arial Unicode MS"/>
        </w:rPr>
      </w:pPr>
      <w:r>
        <w:rPr>
          <w:rFonts w:eastAsia="Arial Unicode MS"/>
        </w:rPr>
        <w:t>3_____________________________________________________</w:t>
      </w:r>
    </w:p>
    <w:p w:rsidR="000844C7" w:rsidRDefault="000844C7" w:rsidP="000844C7">
      <w:pPr>
        <w:pBdr>
          <w:bottom w:val="single" w:sz="12" w:space="1" w:color="auto"/>
        </w:pBdr>
        <w:spacing w:line="360" w:lineRule="auto"/>
        <w:ind w:firstLine="720"/>
        <w:rPr>
          <w:rFonts w:eastAsia="Arial Unicode MS"/>
        </w:rPr>
      </w:pPr>
      <w:r>
        <w:rPr>
          <w:rFonts w:eastAsia="Arial Unicode MS"/>
        </w:rPr>
        <w:t>4_____________________________________________________</w:t>
      </w:r>
    </w:p>
    <w:p w:rsidR="000844C7" w:rsidRDefault="000844C7" w:rsidP="000844C7">
      <w:pPr>
        <w:pBdr>
          <w:bottom w:val="single" w:sz="12" w:space="1" w:color="auto"/>
        </w:pBdr>
        <w:spacing w:line="360" w:lineRule="auto"/>
        <w:ind w:firstLine="720"/>
        <w:rPr>
          <w:rFonts w:eastAsia="Arial Unicode MS"/>
        </w:rPr>
      </w:pPr>
      <w:r>
        <w:rPr>
          <w:rFonts w:eastAsia="Arial Unicode MS"/>
        </w:rPr>
        <w:t>5_____________________________________________________</w:t>
      </w:r>
    </w:p>
    <w:p w:rsidR="000844C7" w:rsidRDefault="000844C7" w:rsidP="000844C7">
      <w:pPr>
        <w:pBdr>
          <w:bottom w:val="single" w:sz="12" w:space="1" w:color="auto"/>
        </w:pBdr>
        <w:spacing w:line="360" w:lineRule="auto"/>
        <w:ind w:firstLine="720"/>
        <w:rPr>
          <w:rFonts w:eastAsia="Arial Unicode MS"/>
        </w:rPr>
      </w:pPr>
      <w:r>
        <w:rPr>
          <w:rFonts w:eastAsia="Arial Unicode MS"/>
        </w:rPr>
        <w:t>6_____________________________________________________</w:t>
      </w:r>
    </w:p>
    <w:p w:rsidR="000844C7" w:rsidRDefault="000844C7" w:rsidP="000844C7">
      <w:pPr>
        <w:pBdr>
          <w:bottom w:val="single" w:sz="12" w:space="1" w:color="auto"/>
        </w:pBdr>
        <w:spacing w:line="360" w:lineRule="auto"/>
        <w:ind w:firstLine="720"/>
        <w:rPr>
          <w:rFonts w:eastAsia="Arial Unicode MS"/>
        </w:rPr>
      </w:pPr>
      <w:r>
        <w:rPr>
          <w:rFonts w:eastAsia="Arial Unicode MS"/>
        </w:rPr>
        <w:t>7_____________________________________________________</w:t>
      </w:r>
    </w:p>
    <w:p w:rsidR="000844C7" w:rsidRDefault="000844C7" w:rsidP="000844C7">
      <w:pPr>
        <w:pBdr>
          <w:bottom w:val="single" w:sz="12" w:space="1" w:color="auto"/>
        </w:pBdr>
        <w:spacing w:line="360" w:lineRule="auto"/>
        <w:ind w:firstLine="720"/>
        <w:rPr>
          <w:rFonts w:eastAsia="Arial Unicode MS"/>
        </w:rPr>
      </w:pPr>
      <w:r>
        <w:rPr>
          <w:rFonts w:eastAsia="Arial Unicode MS"/>
        </w:rPr>
        <w:t>8_____________________________________________________</w:t>
      </w:r>
    </w:p>
    <w:p w:rsidR="000844C7" w:rsidRDefault="000844C7" w:rsidP="000844C7">
      <w:pPr>
        <w:pBdr>
          <w:bottom w:val="single" w:sz="12" w:space="1" w:color="auto"/>
        </w:pBdr>
        <w:spacing w:line="360" w:lineRule="auto"/>
        <w:ind w:firstLine="720"/>
        <w:rPr>
          <w:rFonts w:eastAsia="Arial Unicode MS"/>
        </w:rPr>
      </w:pPr>
      <w:r>
        <w:rPr>
          <w:rFonts w:eastAsia="Arial Unicode MS"/>
        </w:rPr>
        <w:t>9_____________________________________________________</w:t>
      </w:r>
    </w:p>
    <w:p w:rsidR="000844C7" w:rsidRDefault="000844C7" w:rsidP="000844C7">
      <w:pPr>
        <w:pBdr>
          <w:bottom w:val="single" w:sz="12" w:space="1" w:color="auto"/>
        </w:pBdr>
        <w:spacing w:line="360" w:lineRule="auto"/>
        <w:ind w:firstLine="720"/>
        <w:rPr>
          <w:rFonts w:eastAsia="Arial Unicode MS"/>
        </w:rPr>
      </w:pPr>
      <w:r>
        <w:rPr>
          <w:rFonts w:eastAsia="Arial Unicode MS"/>
        </w:rPr>
        <w:t>10____________________________________________________</w:t>
      </w:r>
    </w:p>
    <w:p w:rsidR="000844C7" w:rsidRDefault="000844C7" w:rsidP="000844C7">
      <w:pPr>
        <w:pBdr>
          <w:bottom w:val="single" w:sz="12" w:space="1" w:color="auto"/>
        </w:pBdr>
        <w:ind w:firstLine="720"/>
        <w:rPr>
          <w:rFonts w:eastAsia="Arial Unicode MS"/>
        </w:rPr>
      </w:pPr>
    </w:p>
    <w:p w:rsidR="000844C7" w:rsidRDefault="000844C7" w:rsidP="000844C7">
      <w:pPr>
        <w:pBdr>
          <w:bottom w:val="single" w:sz="12" w:space="1" w:color="auto"/>
        </w:pBdr>
        <w:ind w:firstLine="720"/>
        <w:rPr>
          <w:rFonts w:eastAsia="Arial Unicode MS"/>
        </w:rPr>
      </w:pPr>
      <w:r>
        <w:rPr>
          <w:rFonts w:eastAsia="Arial Unicode MS"/>
          <w:b/>
        </w:rPr>
        <w:t xml:space="preserve">Action Exercise #3 </w:t>
      </w:r>
      <w:proofErr w:type="gramStart"/>
      <w:r>
        <w:rPr>
          <w:rFonts w:eastAsia="Arial Unicode MS"/>
          <w:b/>
        </w:rPr>
        <w:t>Who</w:t>
      </w:r>
      <w:proofErr w:type="gramEnd"/>
      <w:r>
        <w:rPr>
          <w:rFonts w:eastAsia="Arial Unicode MS"/>
          <w:b/>
        </w:rPr>
        <w:t xml:space="preserve"> do you admire? :</w:t>
      </w:r>
      <w:r>
        <w:rPr>
          <w:rFonts w:eastAsia="Arial Unicode MS"/>
        </w:rPr>
        <w:t xml:space="preserve"> Who are your heroes, and/or heroines? Choose your favorite.  Imagine what advice that person would give you about trusting yourself to build your practice. If you can’t imagine what they would say, try one or more of these techniques: Describe her or him. Draw a picture of him or her. Write down all the things you admire about that person. Now embody that person! Stand up and get into the body posture he or she would take. Notice what that feels like in your body. </w:t>
      </w:r>
    </w:p>
    <w:p w:rsidR="000844C7" w:rsidRDefault="000844C7" w:rsidP="000844C7">
      <w:pPr>
        <w:pBdr>
          <w:bottom w:val="single" w:sz="12" w:space="1" w:color="auto"/>
        </w:pBdr>
        <w:ind w:firstLine="720"/>
        <w:rPr>
          <w:rFonts w:eastAsia="Arial Unicode MS"/>
        </w:rPr>
      </w:pPr>
    </w:p>
    <w:p w:rsidR="000844C7" w:rsidRDefault="000844C7" w:rsidP="000844C7">
      <w:pPr>
        <w:pBdr>
          <w:bottom w:val="single" w:sz="12" w:space="1" w:color="auto"/>
        </w:pBdr>
        <w:ind w:firstLine="720"/>
        <w:rPr>
          <w:rFonts w:eastAsia="Arial Unicode MS"/>
        </w:rPr>
      </w:pPr>
      <w:r>
        <w:rPr>
          <w:rFonts w:eastAsia="Arial Unicode MS"/>
        </w:rPr>
        <w:t>Write down what you discover.</w:t>
      </w:r>
    </w:p>
    <w:p w:rsidR="000844C7" w:rsidRDefault="000844C7" w:rsidP="000844C7">
      <w:pPr>
        <w:pBdr>
          <w:bottom w:val="single" w:sz="12" w:space="1" w:color="auto"/>
        </w:pBdr>
        <w:spacing w:line="360" w:lineRule="auto"/>
        <w:ind w:firstLine="720"/>
        <w:rPr>
          <w:rFonts w:eastAsia="Arial Unicode MS"/>
        </w:rPr>
      </w:pPr>
      <w:r>
        <w:rPr>
          <w:rFonts w:eastAsia="Arial Unicode M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ins w:id="6" w:author=" " w:date="2004-05-27T09:31:00Z">
        <w:r>
          <w:rPr>
            <w:rFonts w:eastAsia="Arial Unicode MS"/>
          </w:rPr>
          <w:t>____</w:t>
        </w:r>
      </w:ins>
    </w:p>
    <w:p w:rsidR="000844C7" w:rsidRDefault="000844C7" w:rsidP="000844C7">
      <w:pPr>
        <w:pBdr>
          <w:bottom w:val="single" w:sz="12" w:space="1" w:color="auto"/>
        </w:pBdr>
        <w:spacing w:line="360" w:lineRule="auto"/>
        <w:ind w:firstLine="720"/>
        <w:rPr>
          <w:rFonts w:eastAsia="Arial Unicode MS"/>
        </w:rPr>
      </w:pPr>
    </w:p>
    <w:p w:rsidR="000844C7" w:rsidRDefault="000844C7" w:rsidP="000844C7">
      <w:pPr>
        <w:rPr>
          <w:rFonts w:eastAsia="Arial Unicode MS"/>
        </w:rPr>
      </w:pPr>
    </w:p>
    <w:p w:rsidR="000844C7" w:rsidRDefault="000844C7" w:rsidP="000844C7">
      <w:pPr>
        <w:rPr>
          <w:rFonts w:eastAsia="Arial Unicode MS"/>
        </w:rPr>
      </w:pPr>
    </w:p>
    <w:p w:rsidR="000844C7" w:rsidRDefault="000844C7" w:rsidP="000844C7">
      <w:pPr>
        <w:pBdr>
          <w:bottom w:val="single" w:sz="12" w:space="1" w:color="auto"/>
        </w:pBdr>
        <w:spacing w:line="360" w:lineRule="auto"/>
        <w:ind w:firstLine="720"/>
        <w:rPr>
          <w:rFonts w:eastAsia="Arial Unicode MS"/>
        </w:rPr>
      </w:pPr>
      <w:r>
        <w:rPr>
          <w:rFonts w:eastAsia="Arial Unicode MS"/>
          <w:b/>
        </w:rPr>
        <w:t xml:space="preserve">Action Exercise #4 Do it! : </w:t>
      </w:r>
      <w:r>
        <w:rPr>
          <w:rFonts w:eastAsia="Arial Unicode MS"/>
        </w:rPr>
        <w:t>Make a bold commitment to do an action that will build your practice. Make it simple, doable, and measurable. Do that commitment, no matter what else happens in your life. Write below how it feels to know you will follow through with what you pledged to do.</w:t>
      </w:r>
    </w:p>
    <w:p w:rsidR="000844C7" w:rsidRDefault="000844C7" w:rsidP="000844C7">
      <w:pPr>
        <w:pBdr>
          <w:bottom w:val="single" w:sz="12" w:space="1" w:color="auto"/>
        </w:pBdr>
        <w:ind w:firstLine="720"/>
        <w:rPr>
          <w:rFonts w:eastAsia="Arial Unicode MS"/>
        </w:rPr>
      </w:pPr>
    </w:p>
    <w:p w:rsidR="000844C7" w:rsidRDefault="000844C7" w:rsidP="000844C7">
      <w:pPr>
        <w:pBdr>
          <w:bottom w:val="single" w:sz="12" w:space="1" w:color="auto"/>
        </w:pBdr>
        <w:ind w:firstLine="720"/>
        <w:rPr>
          <w:rFonts w:eastAsia="Arial Unicode MS"/>
        </w:rPr>
      </w:pPr>
      <w:r>
        <w:rPr>
          <w:rFonts w:eastAsia="Arial Unicode MS"/>
        </w:rPr>
        <w:t xml:space="preserve">Example: </w:t>
      </w:r>
    </w:p>
    <w:p w:rsidR="000844C7" w:rsidRDefault="000844C7" w:rsidP="000844C7">
      <w:pPr>
        <w:pBdr>
          <w:bottom w:val="single" w:sz="12" w:space="1" w:color="auto"/>
        </w:pBdr>
        <w:ind w:firstLine="720"/>
        <w:rPr>
          <w:rFonts w:eastAsia="Arial Unicode MS"/>
        </w:rPr>
      </w:pPr>
      <w:r>
        <w:rPr>
          <w:rFonts w:eastAsia="Arial Unicode MS"/>
        </w:rPr>
        <w:t xml:space="preserve">Commitment: I will ask one really scary person to do a sample session with me this week. </w:t>
      </w:r>
    </w:p>
    <w:p w:rsidR="000844C7" w:rsidRDefault="000844C7" w:rsidP="000844C7">
      <w:pPr>
        <w:pBdr>
          <w:bottom w:val="single" w:sz="12" w:space="1" w:color="auto"/>
        </w:pBdr>
        <w:ind w:firstLine="720"/>
        <w:rPr>
          <w:rFonts w:eastAsia="Arial Unicode MS"/>
        </w:rPr>
      </w:pPr>
      <w:r>
        <w:rPr>
          <w:rFonts w:eastAsia="Arial Unicode MS"/>
        </w:rPr>
        <w:t>Date Accomplished: 5/21. Comments: Hey, He said, “Yes!” That feels great! I’m doing it</w:t>
      </w:r>
    </w:p>
    <w:p w:rsidR="000844C7" w:rsidRDefault="000844C7" w:rsidP="000844C7">
      <w:pPr>
        <w:pBdr>
          <w:bottom w:val="single" w:sz="12" w:space="1" w:color="auto"/>
        </w:pBdr>
        <w:rPr>
          <w:rFonts w:eastAsia="Arial Unicode MS"/>
        </w:rPr>
      </w:pPr>
    </w:p>
    <w:p w:rsidR="000844C7" w:rsidRDefault="000844C7" w:rsidP="000844C7">
      <w:pPr>
        <w:pBdr>
          <w:bottom w:val="single" w:sz="12" w:space="1" w:color="auto"/>
        </w:pBdr>
        <w:rPr>
          <w:rFonts w:eastAsia="Arial Unicode MS"/>
        </w:rPr>
      </w:pPr>
      <w:r>
        <w:rPr>
          <w:rFonts w:eastAsia="Arial Unicode MS"/>
        </w:rPr>
        <w:t>Commitment</w:t>
      </w:r>
      <w:proofErr w:type="gramStart"/>
      <w:r>
        <w:rPr>
          <w:rFonts w:eastAsia="Arial Unicode MS"/>
        </w:rPr>
        <w:t>:</w:t>
      </w:r>
      <w:proofErr w:type="gramEnd"/>
      <w:del w:id="7" w:author=" " w:date="2004-05-27T09:32:00Z">
        <w:r w:rsidDel="008B36E0">
          <w:rPr>
            <w:rFonts w:eastAsia="Arial Unicode MS"/>
          </w:rPr>
          <w:delText>___</w:delText>
        </w:r>
      </w:del>
      <w:r>
        <w:rPr>
          <w:rFonts w:eastAsia="Arial Unicode MS"/>
        </w:rPr>
        <w:t>____________________________________________________</w:t>
      </w:r>
    </w:p>
    <w:p w:rsidR="000844C7" w:rsidRDefault="000844C7" w:rsidP="000844C7">
      <w:pPr>
        <w:pBdr>
          <w:bottom w:val="single" w:sz="12" w:space="1" w:color="auto"/>
        </w:pBdr>
        <w:ind w:firstLine="720"/>
        <w:rPr>
          <w:rFonts w:eastAsia="Arial Unicode MS"/>
        </w:rPr>
      </w:pPr>
    </w:p>
    <w:p w:rsidR="000844C7" w:rsidRDefault="000844C7" w:rsidP="000844C7">
      <w:pPr>
        <w:pBdr>
          <w:bottom w:val="single" w:sz="12" w:space="1" w:color="auto"/>
        </w:pBdr>
        <w:ind w:firstLine="720"/>
        <w:rPr>
          <w:rFonts w:eastAsia="Arial Unicode MS"/>
        </w:rPr>
      </w:pPr>
      <w:r>
        <w:rPr>
          <w:rFonts w:eastAsia="Arial Unicode MS"/>
        </w:rPr>
        <w:t>Date Accomplished: _________Comments: ____________________________</w:t>
      </w:r>
    </w:p>
    <w:p w:rsidR="000844C7" w:rsidRDefault="000844C7" w:rsidP="000844C7">
      <w:pPr>
        <w:pBdr>
          <w:bottom w:val="single" w:sz="12" w:space="1" w:color="auto"/>
        </w:pBdr>
        <w:ind w:firstLine="720"/>
        <w:rPr>
          <w:rFonts w:eastAsia="Arial Unicode MS"/>
        </w:rPr>
      </w:pPr>
    </w:p>
    <w:p w:rsidR="000844C7" w:rsidRDefault="000844C7" w:rsidP="000844C7">
      <w:pPr>
        <w:pBdr>
          <w:bottom w:val="single" w:sz="12" w:space="1" w:color="auto"/>
        </w:pBdr>
        <w:ind w:firstLine="720"/>
        <w:rPr>
          <w:rFonts w:eastAsia="Arial Unicode MS"/>
        </w:rPr>
      </w:pPr>
    </w:p>
    <w:p w:rsidR="000844C7" w:rsidRDefault="000844C7" w:rsidP="000844C7">
      <w:pPr>
        <w:pBdr>
          <w:bottom w:val="single" w:sz="12" w:space="1" w:color="auto"/>
        </w:pBdr>
        <w:ind w:firstLine="720"/>
        <w:rPr>
          <w:rFonts w:eastAsia="Arial Unicode MS"/>
        </w:rPr>
      </w:pPr>
    </w:p>
    <w:p w:rsidR="000844C7" w:rsidRDefault="000844C7" w:rsidP="000844C7">
      <w:pPr>
        <w:pBdr>
          <w:bottom w:val="single" w:sz="12" w:space="1" w:color="auto"/>
        </w:pBdr>
        <w:ind w:firstLine="720"/>
        <w:rPr>
          <w:rFonts w:eastAsia="Arial Unicode MS"/>
        </w:rPr>
      </w:pPr>
    </w:p>
    <w:p w:rsidR="000844C7" w:rsidRDefault="000844C7" w:rsidP="000844C7">
      <w:pPr>
        <w:ind w:firstLine="720"/>
        <w:jc w:val="center"/>
        <w:rPr>
          <w:rFonts w:eastAsia="Arial Unicode MS"/>
        </w:rPr>
      </w:pPr>
    </w:p>
    <w:p w:rsidR="000844C7" w:rsidRDefault="000844C7" w:rsidP="000844C7">
      <w:pPr>
        <w:pBdr>
          <w:bottom w:val="single" w:sz="12" w:space="0" w:color="auto"/>
        </w:pBdr>
        <w:ind w:firstLine="720"/>
        <w:rPr>
          <w:del w:id="8" w:author=" " w:date="2004-05-22T16:08:00Z"/>
        </w:rPr>
        <w:pPrChange w:id="9" w:author=" " w:date="2004-05-27T09:36:00Z">
          <w:pPr>
            <w:pBdr>
              <w:bottom w:val="single" w:sz="12" w:space="1" w:color="auto"/>
            </w:pBdr>
            <w:ind w:firstLine="720"/>
          </w:pPr>
        </w:pPrChange>
      </w:pPr>
    </w:p>
    <w:p w:rsidR="000844C7" w:rsidRDefault="000844C7" w:rsidP="000844C7">
      <w:pPr>
        <w:ind w:firstLine="720"/>
      </w:pPr>
      <w:r>
        <w:rPr>
          <w:b/>
        </w:rPr>
        <w:br w:type="page"/>
      </w:r>
      <w:r>
        <w:rPr>
          <w:b/>
        </w:rPr>
        <w:lastRenderedPageBreak/>
        <w:t xml:space="preserve">Action Exercise #5 Look at money! : </w:t>
      </w:r>
      <w:r>
        <w:t>Explore all the different things that money can mean in your life. Then underline the one that you feel is the most important for you.</w:t>
      </w:r>
    </w:p>
    <w:p w:rsidR="000844C7" w:rsidRDefault="000844C7" w:rsidP="000844C7">
      <w:pPr>
        <w:spacing w:line="360" w:lineRule="auto"/>
        <w:ind w:firstLine="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44C7" w:rsidRDefault="000844C7" w:rsidP="000844C7">
      <w:pPr>
        <w:ind w:firstLine="720"/>
      </w:pPr>
    </w:p>
    <w:p w:rsidR="000844C7" w:rsidRDefault="000844C7" w:rsidP="000844C7">
      <w:pPr>
        <w:ind w:firstLine="720"/>
      </w:pPr>
      <w:r>
        <w:rPr>
          <w:b/>
        </w:rPr>
        <w:t xml:space="preserve">Action Exercise #6 </w:t>
      </w:r>
      <w:proofErr w:type="gramStart"/>
      <w:r>
        <w:rPr>
          <w:b/>
        </w:rPr>
        <w:t>Put</w:t>
      </w:r>
      <w:proofErr w:type="gramEnd"/>
      <w:r>
        <w:rPr>
          <w:b/>
        </w:rPr>
        <w:t xml:space="preserve"> it down! : </w:t>
      </w:r>
      <w:r>
        <w:t xml:space="preserve">You must be courageous in asking for your fee. Decide on a number right now. </w:t>
      </w:r>
      <w:proofErr w:type="gramStart"/>
      <w:r>
        <w:t>Stop reading.</w:t>
      </w:r>
      <w:proofErr w:type="gramEnd"/>
      <w:r>
        <w:t xml:space="preserve"> Close your eyes and do it.  OK, got it? Now add $50.00. That is your fee. Don’t hedge!! If you hedge on your fee and don’t ask for what you want, you may feel resentment or feel as if you are unfairly being taken advantage of.</w:t>
      </w:r>
    </w:p>
    <w:p w:rsidR="000844C7" w:rsidRDefault="000844C7" w:rsidP="000844C7">
      <w:pPr>
        <w:ind w:firstLine="720"/>
      </w:pPr>
    </w:p>
    <w:p w:rsidR="000844C7" w:rsidRDefault="000844C7" w:rsidP="000844C7">
      <w:pPr>
        <w:ind w:firstLine="720"/>
      </w:pPr>
      <w:r>
        <w:t>My Fee for coaching is: _$_______________</w:t>
      </w:r>
    </w:p>
    <w:p w:rsidR="000844C7" w:rsidRDefault="000844C7" w:rsidP="000844C7">
      <w:pPr>
        <w:ind w:firstLine="720"/>
      </w:pPr>
    </w:p>
    <w:p w:rsidR="000844C7" w:rsidRDefault="000844C7" w:rsidP="000844C7">
      <w:pPr>
        <w:ind w:firstLine="720"/>
      </w:pPr>
    </w:p>
    <w:p w:rsidR="000844C7" w:rsidRDefault="000844C7" w:rsidP="000844C7">
      <w:pPr>
        <w:ind w:firstLine="720"/>
      </w:pPr>
      <w:r>
        <w:rPr>
          <w:b/>
        </w:rPr>
        <w:t>Action Exercise #7 Speak it out</w:t>
      </w:r>
      <w:proofErr w:type="gramStart"/>
      <w:r>
        <w:rPr>
          <w:b/>
        </w:rPr>
        <w:t>!:</w:t>
      </w:r>
      <w:proofErr w:type="gramEnd"/>
      <w:r>
        <w:rPr>
          <w:b/>
        </w:rPr>
        <w:t xml:space="preserve"> </w:t>
      </w:r>
      <w:r>
        <w:t xml:space="preserve">Take the fee you discovered in the last exercise and write it down as: $_______ per month. Walk over to a mirror and tell yourself your fee. Speak the sentence out loud a few times, “I charge $XXX per month for coaching, and $XXX for my initial Discovery Session consultation.”   How does it feel? Does it make you sick to your stomach? Does it make you feel powerful? Take time now to write about what comes up for you when you say your fee out loud. </w:t>
      </w:r>
    </w:p>
    <w:p w:rsidR="000844C7" w:rsidRDefault="000844C7" w:rsidP="000844C7">
      <w:pPr>
        <w:ind w:firstLine="720"/>
      </w:pPr>
    </w:p>
    <w:p w:rsidR="000844C7" w:rsidRDefault="000844C7" w:rsidP="000844C7">
      <w:pPr>
        <w:spacing w:line="360" w:lineRule="auto"/>
        <w:ind w:firstLine="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44C7" w:rsidRDefault="000844C7" w:rsidP="000844C7">
      <w:pPr>
        <w:ind w:firstLine="720"/>
      </w:pPr>
    </w:p>
    <w:p w:rsidR="000844C7" w:rsidRDefault="000844C7" w:rsidP="000844C7">
      <w:pPr>
        <w:ind w:firstLine="720"/>
      </w:pPr>
    </w:p>
    <w:p w:rsidR="000844C7" w:rsidRDefault="000844C7" w:rsidP="000844C7">
      <w:pPr>
        <w:ind w:firstLine="720"/>
      </w:pPr>
      <w:r>
        <w:rPr>
          <w:b/>
        </w:rPr>
        <w:t>Action Exercise #8 Put it out there</w:t>
      </w:r>
      <w:proofErr w:type="gramStart"/>
      <w:r>
        <w:rPr>
          <w:b/>
        </w:rPr>
        <w:t>!:</w:t>
      </w:r>
      <w:proofErr w:type="gramEnd"/>
      <w:r>
        <w:rPr>
          <w:b/>
        </w:rPr>
        <w:t xml:space="preserve"> </w:t>
      </w:r>
      <w:r>
        <w:t xml:space="preserve"> Now go out and practice telling your fee to 10 people in the next five days, and notice what happens to you? </w:t>
      </w:r>
      <w:proofErr w:type="gramStart"/>
      <w:r>
        <w:t>To them?</w:t>
      </w:r>
      <w:proofErr w:type="gramEnd"/>
      <w:r>
        <w:t xml:space="preserve"> (</w:t>
      </w:r>
      <w:proofErr w:type="gramStart"/>
      <w:r>
        <w:t>yes</w:t>
      </w:r>
      <w:proofErr w:type="gramEnd"/>
      <w:r>
        <w:t>, 20!). How did it feel? How did they react? How did you react? What do you create? Write down here about what you experienced.</w:t>
      </w:r>
    </w:p>
    <w:p w:rsidR="000844C7" w:rsidRDefault="000844C7" w:rsidP="000844C7">
      <w:pPr>
        <w:ind w:firstLine="720"/>
      </w:pPr>
      <w:r>
        <w:t xml:space="preserve">(Don’t forget to ask for a sample session.) </w:t>
      </w:r>
    </w:p>
    <w:p w:rsidR="000844C7" w:rsidRDefault="000844C7" w:rsidP="000844C7">
      <w:pPr>
        <w:numPr>
          <w:ilvl w:val="0"/>
          <w:numId w:val="1"/>
        </w:numPr>
        <w:spacing w:after="0" w:line="360" w:lineRule="auto"/>
      </w:pPr>
      <w:r>
        <w:t>:______________________ How did it go:___________________________</w:t>
      </w:r>
    </w:p>
    <w:p w:rsidR="000844C7" w:rsidRDefault="000844C7" w:rsidP="000844C7">
      <w:pPr>
        <w:numPr>
          <w:ilvl w:val="0"/>
          <w:numId w:val="1"/>
        </w:numPr>
        <w:spacing w:after="0" w:line="360" w:lineRule="auto"/>
      </w:pPr>
      <w:r>
        <w:t>:______________________ How did it go:___________________________</w:t>
      </w:r>
    </w:p>
    <w:p w:rsidR="000844C7" w:rsidRDefault="000844C7" w:rsidP="000844C7">
      <w:pPr>
        <w:numPr>
          <w:ilvl w:val="0"/>
          <w:numId w:val="1"/>
        </w:numPr>
        <w:spacing w:after="0" w:line="360" w:lineRule="auto"/>
      </w:pPr>
      <w:r>
        <w:t>:______________________ How did it go:___________________________</w:t>
      </w:r>
    </w:p>
    <w:p w:rsidR="000844C7" w:rsidRDefault="000844C7" w:rsidP="000844C7">
      <w:pPr>
        <w:numPr>
          <w:ilvl w:val="0"/>
          <w:numId w:val="1"/>
        </w:numPr>
        <w:spacing w:after="0" w:line="360" w:lineRule="auto"/>
      </w:pPr>
      <w:r>
        <w:t>:______________________ How did it go:___________________________</w:t>
      </w:r>
    </w:p>
    <w:p w:rsidR="000844C7" w:rsidRDefault="000844C7" w:rsidP="000844C7">
      <w:pPr>
        <w:numPr>
          <w:ilvl w:val="0"/>
          <w:numId w:val="1"/>
        </w:numPr>
        <w:spacing w:after="0" w:line="360" w:lineRule="auto"/>
      </w:pPr>
      <w:r>
        <w:t>:______________________ How did it go:___________________________</w:t>
      </w:r>
    </w:p>
    <w:p w:rsidR="000844C7" w:rsidRDefault="000844C7" w:rsidP="000844C7">
      <w:pPr>
        <w:numPr>
          <w:ilvl w:val="0"/>
          <w:numId w:val="1"/>
        </w:numPr>
        <w:spacing w:after="0" w:line="360" w:lineRule="auto"/>
      </w:pPr>
      <w:r>
        <w:t>:______________________ How did it go:___________________________</w:t>
      </w:r>
    </w:p>
    <w:p w:rsidR="000844C7" w:rsidRDefault="000844C7" w:rsidP="000844C7">
      <w:pPr>
        <w:numPr>
          <w:ilvl w:val="0"/>
          <w:numId w:val="1"/>
        </w:numPr>
        <w:spacing w:after="0" w:line="360" w:lineRule="auto"/>
      </w:pPr>
      <w:r>
        <w:t>:______________________ How did it go:___________________________</w:t>
      </w:r>
    </w:p>
    <w:p w:rsidR="000844C7" w:rsidRDefault="000844C7" w:rsidP="000844C7">
      <w:pPr>
        <w:numPr>
          <w:ilvl w:val="0"/>
          <w:numId w:val="1"/>
        </w:numPr>
        <w:spacing w:after="0" w:line="360" w:lineRule="auto"/>
      </w:pPr>
      <w:r>
        <w:t>:______________________ How did it go:___________________________</w:t>
      </w:r>
    </w:p>
    <w:p w:rsidR="000844C7" w:rsidRDefault="000844C7" w:rsidP="000844C7">
      <w:pPr>
        <w:numPr>
          <w:ilvl w:val="0"/>
          <w:numId w:val="1"/>
        </w:numPr>
        <w:spacing w:after="0" w:line="360" w:lineRule="auto"/>
      </w:pPr>
      <w:r>
        <w:t>:______________________ How did it go:___________________________</w:t>
      </w:r>
    </w:p>
    <w:p w:rsidR="000844C7" w:rsidRDefault="000844C7" w:rsidP="000844C7">
      <w:pPr>
        <w:numPr>
          <w:ilvl w:val="0"/>
          <w:numId w:val="1"/>
        </w:numPr>
        <w:spacing w:after="0" w:line="360" w:lineRule="auto"/>
      </w:pPr>
      <w:r>
        <w:t>:______________________ How did it go:___________________________</w:t>
      </w:r>
    </w:p>
    <w:p w:rsidR="000844C7" w:rsidRDefault="000844C7" w:rsidP="000844C7">
      <w:pPr>
        <w:spacing w:line="360" w:lineRule="auto"/>
      </w:pPr>
    </w:p>
    <w:p w:rsidR="000844C7" w:rsidRDefault="000844C7" w:rsidP="000844C7">
      <w:pPr>
        <w:ind w:firstLine="720"/>
      </w:pPr>
      <w:r>
        <w:rPr>
          <w:b/>
        </w:rPr>
        <w:t>Action Exercise #9 Tally it up! :</w:t>
      </w:r>
      <w:r>
        <w:t xml:space="preserve"> Look at 1-5 and create a list of monthly business-related expenses you will have in the next year. </w:t>
      </w:r>
    </w:p>
    <w:p w:rsidR="000844C7" w:rsidRDefault="000844C7" w:rsidP="000844C7">
      <w:pPr>
        <w:numPr>
          <w:ilvl w:val="0"/>
          <w:numId w:val="2"/>
        </w:numPr>
        <w:spacing w:after="0" w:line="240" w:lineRule="auto"/>
      </w:pPr>
      <w:r>
        <w:t>Schooling, training, etc. $ ___________/month</w:t>
      </w:r>
    </w:p>
    <w:p w:rsidR="000844C7" w:rsidRDefault="000844C7" w:rsidP="000844C7">
      <w:pPr>
        <w:numPr>
          <w:ilvl w:val="0"/>
          <w:numId w:val="2"/>
        </w:numPr>
        <w:spacing w:after="0" w:line="240" w:lineRule="auto"/>
      </w:pPr>
      <w:r>
        <w:t xml:space="preserve">Office furniture/ supplies/ </w:t>
      </w:r>
      <w:proofErr w:type="gramStart"/>
      <w:r>
        <w:t>computer :</w:t>
      </w:r>
      <w:proofErr w:type="gramEnd"/>
      <w:r>
        <w:t xml:space="preserve"> $_________/month.</w:t>
      </w:r>
    </w:p>
    <w:p w:rsidR="000844C7" w:rsidRDefault="000844C7" w:rsidP="000844C7">
      <w:pPr>
        <w:numPr>
          <w:ilvl w:val="0"/>
          <w:numId w:val="2"/>
        </w:numPr>
        <w:spacing w:after="0" w:line="240" w:lineRule="auto"/>
      </w:pPr>
      <w:r>
        <w:t>Phone? Utilities/insurance etc. : $__________/month</w:t>
      </w:r>
    </w:p>
    <w:p w:rsidR="000844C7" w:rsidRDefault="000844C7" w:rsidP="000844C7">
      <w:pPr>
        <w:ind w:left="900"/>
      </w:pPr>
      <w:r>
        <w:t xml:space="preserve">4.   The best coach you can </w:t>
      </w:r>
      <w:proofErr w:type="gramStart"/>
      <w:r>
        <w:t>afford :</w:t>
      </w:r>
      <w:proofErr w:type="gramEnd"/>
      <w:r>
        <w:t xml:space="preserve"> $_________________/ month.</w:t>
      </w:r>
    </w:p>
    <w:p w:rsidR="000844C7" w:rsidRDefault="000844C7" w:rsidP="000844C7">
      <w:pPr>
        <w:ind w:left="900"/>
      </w:pPr>
      <w:r>
        <w:t>5.   Marketing and promotion of your business $____________/ month.</w:t>
      </w:r>
    </w:p>
    <w:p w:rsidR="000844C7" w:rsidRDefault="000844C7" w:rsidP="000844C7">
      <w:pPr>
        <w:ind w:left="900"/>
      </w:pPr>
      <w:r>
        <w:t>6.   Personal and professional support systems: $___________/month</w:t>
      </w:r>
    </w:p>
    <w:p w:rsidR="000844C7" w:rsidRDefault="000844C7" w:rsidP="000844C7">
      <w:pPr>
        <w:ind w:left="900"/>
      </w:pPr>
      <w:r>
        <w:t>7. Other professional business expenses: $__________/month</w:t>
      </w:r>
    </w:p>
    <w:p w:rsidR="000844C7" w:rsidRDefault="000844C7" w:rsidP="000844C7">
      <w:pPr>
        <w:ind w:left="900"/>
      </w:pPr>
      <w:r>
        <w:t xml:space="preserve">8. </w:t>
      </w:r>
      <w:proofErr w:type="gramStart"/>
      <w:r>
        <w:t>Total  Coaching</w:t>
      </w:r>
      <w:proofErr w:type="gramEnd"/>
      <w:r>
        <w:t>-related Business Expenses: $_____________</w:t>
      </w:r>
    </w:p>
    <w:p w:rsidR="000844C7" w:rsidRDefault="000844C7" w:rsidP="000844C7">
      <w:pPr>
        <w:ind w:left="900"/>
      </w:pPr>
    </w:p>
    <w:p w:rsidR="000844C7" w:rsidRDefault="000844C7" w:rsidP="000844C7">
      <w:pPr>
        <w:ind w:left="900"/>
      </w:pPr>
      <w:r>
        <w:t>9. What non-business-related expenses do you have each month? $_________</w:t>
      </w:r>
    </w:p>
    <w:p w:rsidR="000844C7" w:rsidRDefault="000844C7" w:rsidP="000844C7"/>
    <w:p w:rsidR="000844C7" w:rsidRDefault="000844C7" w:rsidP="000844C7">
      <w:pPr>
        <w:ind w:firstLine="720"/>
        <w:rPr>
          <w:rFonts w:eastAsia="Arial Unicode MS"/>
        </w:rPr>
      </w:pPr>
    </w:p>
    <w:p w:rsidR="000844C7" w:rsidRDefault="000844C7" w:rsidP="000844C7">
      <w:pPr>
        <w:ind w:firstLine="720"/>
        <w:rPr>
          <w:ins w:id="10" w:author=" " w:date="2004-04-08T23:58:00Z"/>
        </w:rPr>
      </w:pPr>
      <w:r>
        <w:rPr>
          <w:b/>
        </w:rPr>
        <w:lastRenderedPageBreak/>
        <w:t>Action Exercise #10 Nail it down! :</w:t>
      </w:r>
      <w:r>
        <w:t xml:space="preserve"> How much are you going to make? How much do you need to spend to make that? Fill out the marketing/business plan below.</w:t>
      </w:r>
    </w:p>
    <w:p w:rsidR="000844C7" w:rsidRDefault="000844C7" w:rsidP="000844C7">
      <w:pPr>
        <w:numPr>
          <w:ins w:id="11" w:author=" " w:date="2004-04-08T23:58:00Z"/>
        </w:numPr>
        <w:ind w:firstLine="720"/>
      </w:pPr>
      <w:ins w:id="12" w:author=" " w:date="2004-04-08T23:58:00Z">
        <w:r>
          <w:br w:type="page"/>
        </w:r>
      </w:ins>
    </w:p>
    <w:p w:rsidR="000844C7" w:rsidRDefault="000844C7" w:rsidP="000844C7">
      <w:pPr>
        <w:pStyle w:val="Heading1"/>
        <w:ind w:firstLine="720"/>
        <w:jc w:val="left"/>
        <w:rPr>
          <w:sz w:val="24"/>
        </w:rPr>
      </w:pPr>
    </w:p>
    <w:p w:rsidR="000844C7" w:rsidRDefault="000844C7" w:rsidP="000844C7">
      <w:pPr>
        <w:pStyle w:val="Heading1"/>
        <w:ind w:firstLine="720"/>
        <w:rPr>
          <w:sz w:val="28"/>
          <w:u w:val="single"/>
        </w:rPr>
      </w:pPr>
      <w:r>
        <w:rPr>
          <w:sz w:val="28"/>
          <w:u w:val="single"/>
        </w:rPr>
        <w:t>Marketing Plan</w:t>
      </w:r>
    </w:p>
    <w:p w:rsidR="000844C7" w:rsidRDefault="000844C7" w:rsidP="000844C7"/>
    <w:p w:rsidR="000844C7" w:rsidRPr="002C35A5" w:rsidRDefault="000844C7" w:rsidP="000844C7">
      <w:pPr>
        <w:rPr>
          <w:ins w:id="13" w:author=" " w:date="2004-04-08T23:59:00Z"/>
        </w:rPr>
      </w:pPr>
    </w:p>
    <w:p w:rsidR="000844C7" w:rsidRDefault="000844C7" w:rsidP="000844C7">
      <w:pPr>
        <w:numPr>
          <w:ins w:id="14" w:author=" " w:date="2004-04-08T23:59:00Z"/>
        </w:numPr>
      </w:pPr>
    </w:p>
    <w:p w:rsidR="000844C7" w:rsidRPr="002C35A5" w:rsidRDefault="000844C7" w:rsidP="000844C7">
      <w:pPr>
        <w:ind w:firstLine="720"/>
      </w:pPr>
      <w:r w:rsidRPr="002C35A5">
        <w:t xml:space="preserve">How much profit do you want to make a </w:t>
      </w:r>
      <w:proofErr w:type="gramStart"/>
      <w:r w:rsidRPr="002C35A5">
        <w:t>month</w:t>
      </w:r>
      <w:proofErr w:type="gramEnd"/>
      <w:r w:rsidRPr="002C35A5">
        <w:t xml:space="preserve"> </w:t>
      </w:r>
    </w:p>
    <w:p w:rsidR="000844C7" w:rsidRDefault="000844C7" w:rsidP="000844C7">
      <w:pPr>
        <w:ind w:firstLine="720"/>
      </w:pPr>
      <w:proofErr w:type="gramStart"/>
      <w:r w:rsidRPr="002C35A5">
        <w:t>from</w:t>
      </w:r>
      <w:proofErr w:type="gramEnd"/>
      <w:r w:rsidRPr="002C35A5">
        <w:t xml:space="preserve"> coaching, </w:t>
      </w:r>
      <w:r w:rsidRPr="002C35A5">
        <w:rPr>
          <w:b/>
        </w:rPr>
        <w:t>above</w:t>
      </w:r>
      <w:r w:rsidRPr="002C35A5">
        <w:t xml:space="preserve"> the cost of doing business? </w:t>
      </w:r>
      <w:r>
        <w:t xml:space="preserve">    </w:t>
      </w:r>
      <w:r w:rsidRPr="002C35A5">
        <w:t>A__________________</w:t>
      </w:r>
    </w:p>
    <w:p w:rsidR="000844C7" w:rsidRPr="002C35A5" w:rsidRDefault="000844C7" w:rsidP="000844C7">
      <w:pPr>
        <w:ind w:firstLine="720"/>
      </w:pPr>
    </w:p>
    <w:p w:rsidR="000844C7" w:rsidRPr="002C35A5" w:rsidRDefault="000844C7" w:rsidP="000844C7">
      <w:pPr>
        <w:ind w:firstLine="720"/>
      </w:pPr>
    </w:p>
    <w:p w:rsidR="000844C7" w:rsidRPr="002C35A5" w:rsidRDefault="000844C7" w:rsidP="000844C7">
      <w:pPr>
        <w:ind w:firstLine="720"/>
      </w:pPr>
      <w:r w:rsidRPr="002C35A5">
        <w:t xml:space="preserve">How much will it cost to each month do all the things </w:t>
      </w:r>
    </w:p>
    <w:p w:rsidR="000844C7" w:rsidRDefault="000844C7" w:rsidP="000844C7">
      <w:pPr>
        <w:ind w:firstLine="720"/>
      </w:pPr>
      <w:proofErr w:type="gramStart"/>
      <w:r w:rsidRPr="002C35A5">
        <w:t>you</w:t>
      </w:r>
      <w:proofErr w:type="gramEnd"/>
      <w:r w:rsidRPr="002C35A5">
        <w:t xml:space="preserve"> must do to maintain and grow your business?</w:t>
      </w:r>
      <w:r w:rsidRPr="002C35A5">
        <w:tab/>
      </w:r>
      <w:r>
        <w:t>B__________________</w:t>
      </w:r>
    </w:p>
    <w:p w:rsidR="000844C7" w:rsidRPr="002C35A5" w:rsidRDefault="000844C7" w:rsidP="000844C7">
      <w:pPr>
        <w:ind w:firstLine="720"/>
      </w:pPr>
    </w:p>
    <w:p w:rsidR="000844C7" w:rsidRPr="002C35A5" w:rsidRDefault="000844C7" w:rsidP="000844C7">
      <w:pPr>
        <w:ind w:firstLine="720"/>
      </w:pPr>
    </w:p>
    <w:p w:rsidR="000844C7" w:rsidRPr="002C35A5" w:rsidRDefault="000844C7" w:rsidP="000844C7">
      <w:pPr>
        <w:ind w:firstLine="720"/>
      </w:pPr>
      <w:r w:rsidRPr="002C35A5">
        <w:t xml:space="preserve">Add these two lines to determine how much you </w:t>
      </w:r>
    </w:p>
    <w:p w:rsidR="000844C7" w:rsidRDefault="000844C7" w:rsidP="000844C7">
      <w:pPr>
        <w:ind w:firstLine="720"/>
      </w:pPr>
      <w:proofErr w:type="gramStart"/>
      <w:r w:rsidRPr="002C35A5">
        <w:t>need</w:t>
      </w:r>
      <w:proofErr w:type="gramEnd"/>
      <w:r w:rsidRPr="002C35A5">
        <w:t xml:space="preserve"> to make each month.</w:t>
      </w:r>
      <w:r w:rsidRPr="002C35A5">
        <w:tab/>
      </w:r>
      <w:r>
        <w:tab/>
      </w:r>
      <w:r>
        <w:tab/>
      </w:r>
      <w:r>
        <w:tab/>
        <w:t>C__________________</w:t>
      </w:r>
    </w:p>
    <w:p w:rsidR="000844C7" w:rsidRPr="002C35A5" w:rsidRDefault="000844C7" w:rsidP="000844C7">
      <w:pPr>
        <w:ind w:firstLine="720"/>
      </w:pPr>
    </w:p>
    <w:p w:rsidR="000844C7" w:rsidRPr="002C35A5" w:rsidRDefault="000844C7" w:rsidP="000844C7">
      <w:pPr>
        <w:ind w:firstLine="720"/>
      </w:pPr>
    </w:p>
    <w:p w:rsidR="000844C7" w:rsidRDefault="000844C7" w:rsidP="000844C7">
      <w:pPr>
        <w:ind w:firstLine="720"/>
      </w:pPr>
      <w:r w:rsidRPr="002C35A5">
        <w:t>What is your monthly fee per client for coaching?</w:t>
      </w:r>
      <w:r>
        <w:tab/>
        <w:t>D__________________</w:t>
      </w:r>
    </w:p>
    <w:p w:rsidR="000844C7" w:rsidRPr="002C35A5" w:rsidRDefault="000844C7" w:rsidP="000844C7">
      <w:pPr>
        <w:ind w:firstLine="720"/>
        <w:rPr>
          <w:ins w:id="15" w:author=" " w:date="2004-04-08T23:59:00Z"/>
        </w:rPr>
      </w:pPr>
      <w:r w:rsidRPr="002C35A5">
        <w:tab/>
      </w:r>
    </w:p>
    <w:p w:rsidR="000844C7" w:rsidRPr="002C35A5" w:rsidRDefault="000844C7" w:rsidP="000844C7">
      <w:pPr>
        <w:numPr>
          <w:ins w:id="16" w:author=" " w:date="2004-04-08T23:59:00Z"/>
        </w:numPr>
        <w:ind w:firstLine="720"/>
      </w:pPr>
      <w:r w:rsidRPr="002C35A5">
        <w:tab/>
      </w:r>
    </w:p>
    <w:p w:rsidR="000844C7" w:rsidRDefault="000844C7" w:rsidP="000844C7">
      <w:pPr>
        <w:ind w:firstLine="720"/>
      </w:pPr>
      <w:r w:rsidRPr="002C35A5">
        <w:t>How many clients will you need to make “C?”</w:t>
      </w:r>
      <w:r w:rsidRPr="002C35A5">
        <w:tab/>
        <w:t>E__________________</w:t>
      </w:r>
    </w:p>
    <w:p w:rsidR="000844C7" w:rsidRDefault="000844C7" w:rsidP="000844C7">
      <w:pPr>
        <w:ind w:firstLine="720"/>
      </w:pPr>
    </w:p>
    <w:p w:rsidR="000844C7" w:rsidRPr="002C35A5" w:rsidRDefault="000844C7" w:rsidP="000844C7">
      <w:pPr>
        <w:ind w:firstLine="720"/>
      </w:pPr>
      <w:r w:rsidRPr="002C35A5">
        <w:tab/>
      </w:r>
      <w:r w:rsidRPr="002C35A5">
        <w:tab/>
      </w:r>
      <w:r w:rsidRPr="002C35A5">
        <w:tab/>
      </w:r>
      <w:r w:rsidRPr="002C35A5">
        <w:tab/>
      </w:r>
      <w:r w:rsidRPr="002C35A5">
        <w:tab/>
      </w:r>
      <w:r w:rsidRPr="002C35A5">
        <w:tab/>
      </w:r>
      <w:r w:rsidRPr="002C35A5">
        <w:tab/>
      </w:r>
      <w:r w:rsidRPr="002C35A5">
        <w:tab/>
      </w:r>
      <w:r w:rsidRPr="002C35A5">
        <w:tab/>
      </w:r>
    </w:p>
    <w:p w:rsidR="000844C7" w:rsidRPr="002C35A5" w:rsidRDefault="000844C7" w:rsidP="000844C7">
      <w:pPr>
        <w:ind w:firstLine="720"/>
      </w:pPr>
      <w:r w:rsidRPr="002C35A5">
        <w:t xml:space="preserve">How many sample sessions do you need a </w:t>
      </w:r>
    </w:p>
    <w:p w:rsidR="000844C7" w:rsidRPr="002C35A5" w:rsidRDefault="000844C7" w:rsidP="000844C7">
      <w:pPr>
        <w:ind w:firstLine="720"/>
      </w:pPr>
      <w:proofErr w:type="gramStart"/>
      <w:r w:rsidRPr="002C35A5">
        <w:t>month</w:t>
      </w:r>
      <w:proofErr w:type="gramEnd"/>
      <w:r w:rsidRPr="002C35A5">
        <w:t xml:space="preserve"> to obtain “E?” (At first, figure three </w:t>
      </w:r>
      <w:proofErr w:type="gramStart"/>
      <w:r w:rsidRPr="002C35A5">
        <w:t>sample</w:t>
      </w:r>
      <w:proofErr w:type="gramEnd"/>
    </w:p>
    <w:p w:rsidR="000844C7" w:rsidRDefault="000844C7" w:rsidP="000844C7">
      <w:pPr>
        <w:ind w:firstLine="720"/>
      </w:pPr>
      <w:proofErr w:type="gramStart"/>
      <w:r w:rsidRPr="002C35A5">
        <w:t>sessions</w:t>
      </w:r>
      <w:proofErr w:type="gramEnd"/>
      <w:r w:rsidRPr="002C35A5">
        <w:t xml:space="preserve"> to get one client.)</w:t>
      </w:r>
      <w:r w:rsidRPr="002C35A5">
        <w:tab/>
      </w:r>
      <w:r w:rsidRPr="002C35A5">
        <w:tab/>
      </w:r>
      <w:r w:rsidRPr="002C35A5">
        <w:tab/>
      </w:r>
      <w:r w:rsidRPr="002C35A5">
        <w:tab/>
        <w:t>F__________________</w:t>
      </w:r>
      <w:r w:rsidRPr="002C35A5">
        <w:tab/>
      </w:r>
    </w:p>
    <w:p w:rsidR="000844C7" w:rsidRPr="002C35A5" w:rsidRDefault="000844C7" w:rsidP="000844C7">
      <w:pPr>
        <w:ind w:firstLine="720"/>
      </w:pPr>
    </w:p>
    <w:p w:rsidR="000844C7" w:rsidRPr="002C35A5" w:rsidRDefault="000844C7" w:rsidP="000844C7">
      <w:pPr>
        <w:ind w:firstLine="720"/>
      </w:pPr>
    </w:p>
    <w:p w:rsidR="000844C7" w:rsidRDefault="000844C7" w:rsidP="000844C7">
      <w:pPr>
        <w:ind w:firstLine="720"/>
      </w:pPr>
      <w:r w:rsidRPr="002C35A5">
        <w:t>What actions do you need to take to obtain “F?”</w:t>
      </w:r>
    </w:p>
    <w:p w:rsidR="000844C7" w:rsidRDefault="000844C7" w:rsidP="000844C7">
      <w:pPr>
        <w:ind w:firstLine="720"/>
      </w:pPr>
    </w:p>
    <w:p w:rsidR="000844C7" w:rsidRPr="002C35A5" w:rsidRDefault="000844C7" w:rsidP="000844C7">
      <w:pPr>
        <w:ind w:firstLine="720"/>
      </w:pPr>
    </w:p>
    <w:p w:rsidR="000844C7" w:rsidRPr="002C35A5" w:rsidRDefault="000844C7" w:rsidP="000844C7">
      <w:pPr>
        <w:spacing w:line="360" w:lineRule="auto"/>
        <w:ind w:firstLine="720"/>
      </w:pPr>
      <w:r w:rsidRPr="002C35A5">
        <w:t>________________________________________________________________________________________________________________________________________________________________________________________________________________________________________</w:t>
      </w:r>
      <w:r>
        <w:t>________________________</w:t>
      </w:r>
      <w:r w:rsidRPr="002C35A5">
        <w:t>__________________________________________________________________________________________________________________________________________________________________</w:t>
      </w:r>
      <w:r w:rsidRPr="002C35A5">
        <w:br/>
        <w:t>________________________________________________________________________</w:t>
      </w:r>
      <w:r>
        <w:t>________________________________________________________________________________________________________________________________________________</w:t>
      </w:r>
    </w:p>
    <w:p w:rsidR="000844C7" w:rsidRDefault="000844C7" w:rsidP="000844C7">
      <w:pPr>
        <w:rPr>
          <w:rFonts w:eastAsia="Arial Unicode MS"/>
        </w:rPr>
      </w:pPr>
    </w:p>
    <w:p w:rsidR="000844C7" w:rsidRDefault="000844C7" w:rsidP="000844C7">
      <w:pPr>
        <w:ind w:firstLine="720"/>
      </w:pPr>
      <w:r>
        <w:rPr>
          <w:b/>
        </w:rPr>
        <w:t xml:space="preserve">Action Exercise #1 Get in the zone! :  </w:t>
      </w:r>
      <w:r>
        <w:t>Stop reading and</w:t>
      </w:r>
      <w:r>
        <w:rPr>
          <w:b/>
        </w:rPr>
        <w:t xml:space="preserve"> </w:t>
      </w:r>
      <w:r>
        <w:t xml:space="preserve">take the next forty minutes, right now, to listen to the podcast entitled: </w:t>
      </w:r>
    </w:p>
    <w:p w:rsidR="000844C7" w:rsidRDefault="000844C7" w:rsidP="000844C7">
      <w:pPr>
        <w:ind w:firstLine="720"/>
        <w:rPr>
          <w:b/>
        </w:rPr>
      </w:pPr>
    </w:p>
    <w:p w:rsidR="000844C7" w:rsidRDefault="000844C7" w:rsidP="000844C7">
      <w:pPr>
        <w:ind w:firstLine="720"/>
        <w:rPr>
          <w:b/>
        </w:rPr>
      </w:pPr>
      <w:r>
        <w:rPr>
          <w:b/>
        </w:rPr>
        <w:t xml:space="preserve">“Master Demo of Enrollment” at </w:t>
      </w:r>
      <w:r>
        <w:rPr>
          <w:rFonts w:eastAsia="Arial Unicode MS"/>
          <w:b/>
        </w:rPr>
        <w:t>http//</w:t>
      </w:r>
      <w:proofErr w:type="spellStart"/>
      <w:r>
        <w:rPr>
          <w:rFonts w:eastAsia="Arial Unicode MS"/>
          <w:b/>
        </w:rPr>
        <w:t>xxxxxxxxx</w:t>
      </w:r>
      <w:proofErr w:type="spellEnd"/>
    </w:p>
    <w:p w:rsidR="000844C7" w:rsidRDefault="000844C7" w:rsidP="000844C7">
      <w:pPr>
        <w:pBdr>
          <w:bottom w:val="single" w:sz="12" w:space="1" w:color="auto"/>
        </w:pBdr>
        <w:ind w:firstLine="720"/>
      </w:pPr>
    </w:p>
    <w:p w:rsidR="000844C7" w:rsidRDefault="000844C7" w:rsidP="000844C7">
      <w:pPr>
        <w:pBdr>
          <w:bottom w:val="single" w:sz="12" w:space="1" w:color="auto"/>
        </w:pBdr>
        <w:ind w:firstLine="720"/>
      </w:pPr>
      <w:r>
        <w:t>This talk focuses on how to effectively talk about your product and understand what your product is. Take notes. What did you learn that you did not already know? What will you practice?</w:t>
      </w:r>
    </w:p>
    <w:p w:rsidR="000844C7" w:rsidRDefault="000844C7" w:rsidP="000844C7">
      <w:pPr>
        <w:pBdr>
          <w:bottom w:val="single" w:sz="12" w:space="1" w:color="auto"/>
        </w:pBdr>
        <w:ind w:firstLine="720"/>
      </w:pPr>
    </w:p>
    <w:p w:rsidR="000844C7" w:rsidRDefault="000844C7" w:rsidP="000844C7">
      <w:pPr>
        <w:pBdr>
          <w:bottom w:val="single" w:sz="12" w:space="1" w:color="auto"/>
        </w:pBdr>
        <w:ind w:firstLine="720"/>
        <w:rPr>
          <w:rFonts w:eastAsia="Arial Unicode MS"/>
        </w:rPr>
      </w:pPr>
      <w:r>
        <w:t>__________________________________________________________________________________________________________________________________________________________________________________________________________________</w:t>
      </w:r>
    </w:p>
    <w:p w:rsidR="000844C7" w:rsidRDefault="000844C7" w:rsidP="000844C7">
      <w:pPr>
        <w:pBdr>
          <w:bottom w:val="single" w:sz="12" w:space="1" w:color="auto"/>
        </w:pBdr>
        <w:ind w:firstLine="720"/>
      </w:pPr>
    </w:p>
    <w:p w:rsidR="000844C7" w:rsidRDefault="000844C7" w:rsidP="000844C7">
      <w:pPr>
        <w:ind w:firstLine="720"/>
      </w:pPr>
    </w:p>
    <w:p w:rsidR="000844C7" w:rsidRDefault="000844C7" w:rsidP="000844C7">
      <w:pPr>
        <w:ind w:firstLine="720"/>
      </w:pPr>
      <w:r>
        <w:rPr>
          <w:b/>
        </w:rPr>
        <w:t>Action Exercise #11 Say it loud</w:t>
      </w:r>
      <w:proofErr w:type="gramStart"/>
      <w:r>
        <w:rPr>
          <w:b/>
        </w:rPr>
        <w:t>!:</w:t>
      </w:r>
      <w:proofErr w:type="gramEnd"/>
      <w:r>
        <w:rPr>
          <w:b/>
        </w:rPr>
        <w:t xml:space="preserve"> </w:t>
      </w:r>
      <w:r>
        <w:t xml:space="preserve">Write 2 scripts in response to the questions: What do you do? What is coaching? </w:t>
      </w:r>
    </w:p>
    <w:p w:rsidR="000844C7" w:rsidRDefault="000844C7" w:rsidP="000844C7">
      <w:pPr>
        <w:ind w:firstLine="720"/>
      </w:pPr>
      <w:r>
        <w:lastRenderedPageBreak/>
        <w:t>Example: 1</w:t>
      </w:r>
      <w:proofErr w:type="gramStart"/>
      <w:r>
        <w:t>-  “</w:t>
      </w:r>
      <w:proofErr w:type="gramEnd"/>
      <w:r>
        <w:t>I work with people who are on the edge, ready to jump into the passion and purpose of their lives. I’m a Co-Active coach.”</w:t>
      </w:r>
    </w:p>
    <w:p w:rsidR="000844C7" w:rsidRDefault="000844C7" w:rsidP="000844C7">
      <w:pPr>
        <w:ind w:firstLine="720"/>
      </w:pPr>
      <w:r>
        <w:tab/>
        <w:t xml:space="preserve">    2- “I help people make their dreams become their reality, by taking one small action at a time.”</w:t>
      </w:r>
    </w:p>
    <w:p w:rsidR="000844C7" w:rsidRDefault="000844C7" w:rsidP="000844C7">
      <w:pPr>
        <w:ind w:firstLine="720"/>
      </w:pPr>
      <w:r>
        <w:rPr>
          <w:rFonts w:eastAsia="Arial Unicode M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44C7" w:rsidRDefault="000844C7" w:rsidP="000844C7">
      <w:pPr>
        <w:ind w:firstLine="720"/>
      </w:pPr>
    </w:p>
    <w:p w:rsidR="000844C7" w:rsidRDefault="000844C7" w:rsidP="000844C7">
      <w:pPr>
        <w:ind w:firstLine="720"/>
      </w:pPr>
      <w:r>
        <w:t>Now memorize them. Learn the words so you can be who you are and not worry about the words. The words don’t matter as much as the delivery. Go out and use them with 10 people over the week, and check them off. (Remember to ask for a sample session.)</w:t>
      </w:r>
    </w:p>
    <w:p w:rsidR="000844C7" w:rsidRDefault="000844C7" w:rsidP="000844C7">
      <w:pPr>
        <w:ind w:firstLine="720"/>
      </w:pPr>
      <w:r>
        <w:t xml:space="preserve">People I talked to about what I do. </w:t>
      </w:r>
    </w:p>
    <w:p w:rsidR="000844C7" w:rsidRDefault="000844C7" w:rsidP="000844C7">
      <w:pPr>
        <w:ind w:firstLine="720"/>
      </w:pPr>
    </w:p>
    <w:p w:rsidR="000844C7" w:rsidRDefault="000844C7" w:rsidP="000844C7">
      <w:pPr>
        <w:ind w:firstLine="720"/>
      </w:pPr>
      <w:r>
        <w:t xml:space="preserve">1. ___________________Result:__________________________________ </w:t>
      </w:r>
    </w:p>
    <w:p w:rsidR="000844C7" w:rsidRDefault="000844C7" w:rsidP="000844C7">
      <w:pPr>
        <w:ind w:firstLine="720"/>
      </w:pPr>
      <w:r>
        <w:t xml:space="preserve"> 2</w:t>
      </w:r>
      <w:r>
        <w:t> ___________________Result:__________________________________</w:t>
      </w:r>
    </w:p>
    <w:p w:rsidR="000844C7" w:rsidRDefault="000844C7" w:rsidP="000844C7">
      <w:pPr>
        <w:ind w:firstLine="720"/>
      </w:pPr>
      <w:r>
        <w:t>3. ___________________Result:__________________________________</w:t>
      </w:r>
    </w:p>
    <w:p w:rsidR="000844C7" w:rsidRDefault="000844C7" w:rsidP="000844C7">
      <w:pPr>
        <w:ind w:firstLine="720"/>
      </w:pPr>
      <w:r>
        <w:t>4. ___________________Result:__________________________________</w:t>
      </w:r>
    </w:p>
    <w:p w:rsidR="000844C7" w:rsidRDefault="000844C7" w:rsidP="000844C7">
      <w:pPr>
        <w:ind w:firstLine="720"/>
      </w:pPr>
      <w:r>
        <w:t>5.</w:t>
      </w:r>
      <w:r w:rsidRPr="00EB27BA">
        <w:t xml:space="preserve"> </w:t>
      </w:r>
      <w:r>
        <w:t>___________________Result:__________________________________</w:t>
      </w:r>
    </w:p>
    <w:p w:rsidR="000844C7" w:rsidRDefault="000844C7" w:rsidP="000844C7">
      <w:pPr>
        <w:ind w:left="720"/>
      </w:pPr>
      <w:r>
        <w:t>6.</w:t>
      </w:r>
      <w:r w:rsidRPr="00EB27BA">
        <w:t xml:space="preserve"> </w:t>
      </w:r>
      <w:r>
        <w:t>___________________Result:__________________________________</w:t>
      </w:r>
      <w:r>
        <w:br/>
        <w:t>7.</w:t>
      </w:r>
      <w:r w:rsidRPr="00EB27BA">
        <w:t xml:space="preserve"> </w:t>
      </w:r>
      <w:r>
        <w:t>___________________Result:__________________________________</w:t>
      </w:r>
    </w:p>
    <w:p w:rsidR="000844C7" w:rsidRDefault="000844C7" w:rsidP="000844C7">
      <w:pPr>
        <w:ind w:left="720"/>
      </w:pPr>
      <w:r>
        <w:t>8. ___________________Result:__________________________________</w:t>
      </w:r>
    </w:p>
    <w:p w:rsidR="000844C7" w:rsidRDefault="000844C7" w:rsidP="000844C7">
      <w:pPr>
        <w:ind w:left="720"/>
      </w:pPr>
      <w:r>
        <w:t>9.</w:t>
      </w:r>
      <w:r w:rsidRPr="00EB27BA">
        <w:t xml:space="preserve"> </w:t>
      </w:r>
      <w:r>
        <w:t>___________________Result:__________________________________</w:t>
      </w:r>
    </w:p>
    <w:p w:rsidR="000844C7" w:rsidRDefault="000844C7" w:rsidP="000844C7">
      <w:pPr>
        <w:ind w:left="720"/>
      </w:pPr>
      <w:r>
        <w:t>10.</w:t>
      </w:r>
      <w:r w:rsidRPr="00EB27BA">
        <w:t xml:space="preserve"> </w:t>
      </w:r>
      <w:r>
        <w:t>___________________Result:__________________________________</w:t>
      </w:r>
    </w:p>
    <w:p w:rsidR="000844C7" w:rsidRPr="00EB27BA" w:rsidRDefault="000844C7" w:rsidP="000844C7">
      <w:pPr>
        <w:rPr>
          <w:b/>
        </w:rPr>
      </w:pPr>
    </w:p>
    <w:p w:rsidR="000844C7" w:rsidRDefault="000844C7" w:rsidP="000844C7">
      <w:pPr>
        <w:ind w:firstLine="720"/>
      </w:pPr>
    </w:p>
    <w:p w:rsidR="000844C7" w:rsidRDefault="000844C7" w:rsidP="000844C7">
      <w:pPr>
        <w:ind w:firstLine="720"/>
      </w:pPr>
      <w:r>
        <w:t xml:space="preserve">Learn the words so you can be who you are and not worry about the words. The words don’t matter. How you deliver it is important. </w:t>
      </w:r>
    </w:p>
    <w:p w:rsidR="000844C7" w:rsidRDefault="000844C7" w:rsidP="000844C7">
      <w:pPr>
        <w:ind w:firstLine="720"/>
      </w:pPr>
    </w:p>
    <w:p w:rsidR="000844C7" w:rsidRDefault="000844C7" w:rsidP="000844C7">
      <w:pPr>
        <w:ind w:firstLine="720"/>
      </w:pPr>
      <w:r>
        <w:t>Get Confident. Know that you are successful no matter what happens. Believe in what you do and people will believe in you and what you do.</w:t>
      </w:r>
    </w:p>
    <w:p w:rsidR="000844C7" w:rsidRDefault="000844C7" w:rsidP="000844C7">
      <w:pPr>
        <w:ind w:firstLine="720"/>
      </w:pPr>
    </w:p>
    <w:p w:rsidR="000844C7" w:rsidRDefault="000844C7" w:rsidP="000844C7">
      <w:r>
        <w:rPr>
          <w:b/>
        </w:rPr>
        <w:t>Action Exercise #12- Take the Position</w:t>
      </w:r>
      <w:proofErr w:type="gramStart"/>
      <w:r>
        <w:rPr>
          <w:b/>
        </w:rPr>
        <w:t>!:</w:t>
      </w:r>
      <w:proofErr w:type="gramEnd"/>
      <w:r>
        <w:t xml:space="preserve"> </w:t>
      </w:r>
    </w:p>
    <w:p w:rsidR="000844C7" w:rsidRDefault="000844C7" w:rsidP="000844C7">
      <w:r>
        <w:t xml:space="preserve">Stand up! Imagine a time in your life when you felt very confident. Now, while you remember that time and that feeling, put your body in the posture of having confidence. </w:t>
      </w:r>
      <w:proofErr w:type="gramStart"/>
      <w:r>
        <w:t>Notice how you feel.</w:t>
      </w:r>
      <w:proofErr w:type="gramEnd"/>
      <w:r>
        <w:t xml:space="preserve"> Where is your head positioned? Where are your arms and legs? Are you standing tall or slouching? How does it feel when you stand with confidence? Take the time now to try different postures where you feel as if you are exuding confidence. Write down what you discover below!</w:t>
      </w:r>
    </w:p>
    <w:p w:rsidR="000844C7" w:rsidRDefault="000844C7" w:rsidP="000844C7">
      <w:pPr>
        <w:ind w:firstLine="720"/>
      </w:pPr>
    </w:p>
    <w:p w:rsidR="000844C7" w:rsidRDefault="000844C7" w:rsidP="000844C7">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del w:id="17" w:author=" " w:date="2004-04-09T00:09:00Z">
        <w:r>
          <w:delText xml:space="preserve"> </w:delText>
        </w:r>
      </w:del>
    </w:p>
    <w:p w:rsidR="000844C7" w:rsidRPr="006C43D2" w:rsidRDefault="000844C7" w:rsidP="000844C7">
      <w:pPr>
        <w:numPr>
          <w:ins w:id="18" w:author="Unknown"/>
        </w:numPr>
        <w:ind w:firstLine="720"/>
        <w:rPr>
          <w:rFonts w:eastAsia="Arial Unicode MS"/>
          <w:b/>
        </w:rPr>
      </w:pPr>
      <w:r w:rsidRPr="006C43D2">
        <w:rPr>
          <w:rFonts w:eastAsia="Arial Unicode MS"/>
          <w:b/>
        </w:rPr>
        <w:t>Action Exercise #</w:t>
      </w:r>
      <w:r>
        <w:rPr>
          <w:rFonts w:eastAsia="Arial Unicode MS"/>
          <w:b/>
        </w:rPr>
        <w:t>13</w:t>
      </w:r>
      <w:r w:rsidRPr="006C43D2">
        <w:rPr>
          <w:rFonts w:eastAsia="Arial Unicode MS"/>
          <w:b/>
        </w:rPr>
        <w:t xml:space="preserve"> Clear the decks: </w:t>
      </w:r>
    </w:p>
    <w:p w:rsidR="000844C7" w:rsidRDefault="000844C7" w:rsidP="000844C7">
      <w:pPr>
        <w:ind w:firstLine="720"/>
        <w:rPr>
          <w:rFonts w:eastAsia="Arial Unicode MS"/>
        </w:rPr>
      </w:pPr>
      <w:r>
        <w:rPr>
          <w:rFonts w:eastAsia="Arial Unicode MS"/>
        </w:rPr>
        <w:t>Pick two of the following action exercises and complete them in the next week. Make sure #3 is one of the ones you pick!</w:t>
      </w:r>
    </w:p>
    <w:p w:rsidR="000844C7" w:rsidRDefault="000844C7" w:rsidP="000844C7">
      <w:pPr>
        <w:ind w:firstLine="720"/>
        <w:rPr>
          <w:rFonts w:eastAsia="Arial Unicode MS"/>
        </w:rPr>
      </w:pPr>
    </w:p>
    <w:p w:rsidR="000844C7" w:rsidRDefault="000844C7" w:rsidP="000844C7">
      <w:pPr>
        <w:numPr>
          <w:ilvl w:val="0"/>
          <w:numId w:val="3"/>
        </w:numPr>
        <w:spacing w:after="0" w:line="240" w:lineRule="auto"/>
        <w:ind w:firstLine="720"/>
        <w:rPr>
          <w:rFonts w:eastAsia="Arial Unicode MS"/>
        </w:rPr>
      </w:pPr>
      <w:r>
        <w:rPr>
          <w:rFonts w:eastAsia="Arial Unicode MS"/>
        </w:rPr>
        <w:t xml:space="preserve">Begin to make repairs in a relationship that is draining you. </w:t>
      </w:r>
    </w:p>
    <w:p w:rsidR="000844C7" w:rsidRDefault="000844C7" w:rsidP="000844C7">
      <w:pPr>
        <w:ind w:firstLine="720"/>
        <w:rPr>
          <w:rFonts w:eastAsia="Arial Unicode MS"/>
        </w:rPr>
      </w:pPr>
    </w:p>
    <w:p w:rsidR="000844C7" w:rsidRDefault="000844C7" w:rsidP="000844C7">
      <w:pPr>
        <w:numPr>
          <w:ilvl w:val="0"/>
          <w:numId w:val="3"/>
        </w:numPr>
        <w:spacing w:after="0" w:line="240" w:lineRule="auto"/>
        <w:ind w:firstLine="720"/>
        <w:rPr>
          <w:rFonts w:eastAsia="Arial Unicode MS"/>
        </w:rPr>
      </w:pPr>
      <w:r>
        <w:rPr>
          <w:rFonts w:eastAsia="Arial Unicode MS"/>
        </w:rPr>
        <w:t xml:space="preserve"> Make your office a place that supports you in building your practice. Do you have a calendar? Do you have files for your clients? Do you have a desk? Get the materials you need to have that will support you in building your practice.</w:t>
      </w:r>
    </w:p>
    <w:p w:rsidR="000844C7" w:rsidRDefault="000844C7" w:rsidP="000844C7">
      <w:pPr>
        <w:ind w:firstLine="720"/>
        <w:rPr>
          <w:rFonts w:eastAsia="Arial Unicode MS"/>
        </w:rPr>
      </w:pPr>
    </w:p>
    <w:p w:rsidR="000844C7" w:rsidRDefault="000844C7" w:rsidP="000844C7">
      <w:pPr>
        <w:numPr>
          <w:ilvl w:val="0"/>
          <w:numId w:val="3"/>
        </w:numPr>
        <w:spacing w:after="0" w:line="240" w:lineRule="auto"/>
        <w:ind w:firstLine="720"/>
        <w:rPr>
          <w:rFonts w:eastAsia="Arial Unicode MS"/>
        </w:rPr>
      </w:pPr>
      <w:r>
        <w:rPr>
          <w:rFonts w:eastAsia="Arial Unicode MS"/>
        </w:rPr>
        <w:t>Create and use a budget?</w:t>
      </w:r>
    </w:p>
    <w:p w:rsidR="000844C7" w:rsidRDefault="000844C7" w:rsidP="000844C7">
      <w:pPr>
        <w:ind w:left="720"/>
        <w:rPr>
          <w:rFonts w:eastAsia="Arial Unicode MS"/>
        </w:rPr>
      </w:pPr>
    </w:p>
    <w:p w:rsidR="000844C7" w:rsidRDefault="000844C7" w:rsidP="000844C7">
      <w:pPr>
        <w:numPr>
          <w:ilvl w:val="0"/>
          <w:numId w:val="3"/>
        </w:numPr>
        <w:spacing w:after="0" w:line="240" w:lineRule="auto"/>
        <w:ind w:firstLine="720"/>
        <w:rPr>
          <w:rFonts w:eastAsia="Arial Unicode MS"/>
        </w:rPr>
      </w:pPr>
      <w:r>
        <w:rPr>
          <w:rFonts w:eastAsia="Arial Unicode MS"/>
        </w:rPr>
        <w:t xml:space="preserve">Take yourself out on a date, just the one of you! </w:t>
      </w:r>
    </w:p>
    <w:p w:rsidR="000844C7" w:rsidRDefault="000844C7" w:rsidP="000844C7">
      <w:pPr>
        <w:ind w:left="720"/>
        <w:rPr>
          <w:rFonts w:eastAsia="Arial Unicode MS"/>
        </w:rPr>
      </w:pPr>
    </w:p>
    <w:p w:rsidR="000844C7" w:rsidRDefault="000844C7" w:rsidP="000844C7">
      <w:pPr>
        <w:numPr>
          <w:ilvl w:val="0"/>
          <w:numId w:val="3"/>
        </w:numPr>
        <w:spacing w:after="0" w:line="240" w:lineRule="auto"/>
        <w:ind w:firstLine="720"/>
        <w:rPr>
          <w:rFonts w:eastAsia="Arial Unicode MS"/>
        </w:rPr>
      </w:pPr>
      <w:r>
        <w:rPr>
          <w:rFonts w:eastAsia="Arial Unicode MS"/>
        </w:rPr>
        <w:t xml:space="preserve">Bring someone else on board to your coaching business: a consultant, a coach, a professional to handle things you hate or that you have been putting off, a partner. </w:t>
      </w:r>
    </w:p>
    <w:p w:rsidR="000844C7" w:rsidRDefault="000844C7" w:rsidP="000844C7">
      <w:pPr>
        <w:rPr>
          <w:rFonts w:eastAsia="Arial Unicode MS"/>
        </w:rPr>
      </w:pPr>
    </w:p>
    <w:p w:rsidR="000844C7" w:rsidRDefault="000844C7" w:rsidP="000844C7">
      <w:pPr>
        <w:ind w:firstLine="720"/>
      </w:pPr>
    </w:p>
    <w:p w:rsidR="000844C7" w:rsidRDefault="000844C7" w:rsidP="000844C7">
      <w:pPr>
        <w:ind w:firstLine="720"/>
        <w:rPr>
          <w:rFonts w:eastAsia="Arial Unicode MS"/>
        </w:rPr>
      </w:pPr>
      <w:r>
        <w:rPr>
          <w:rFonts w:eastAsia="Arial Unicode MS"/>
        </w:rPr>
        <w:t>Do those commitments, no matter what else happens in your life. Write below how it feels to know you will follow through with what you pledged to do.</w:t>
      </w:r>
    </w:p>
    <w:p w:rsidR="000844C7" w:rsidRDefault="000844C7" w:rsidP="000844C7">
      <w:pPr>
        <w:ind w:firstLine="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44C7" w:rsidRDefault="000844C7" w:rsidP="000844C7">
      <w:pPr>
        <w:pBdr>
          <w:bottom w:val="single" w:sz="12" w:space="1" w:color="auto"/>
        </w:pBdr>
        <w:ind w:firstLine="720"/>
        <w:rPr>
          <w:rFonts w:eastAsia="Arial Unicode MS"/>
        </w:rPr>
      </w:pPr>
    </w:p>
    <w:p w:rsidR="000844C7" w:rsidRDefault="000844C7" w:rsidP="000844C7">
      <w:pPr>
        <w:ind w:firstLine="720"/>
      </w:pPr>
    </w:p>
    <w:p w:rsidR="000844C7" w:rsidRDefault="000844C7" w:rsidP="000844C7">
      <w:pPr>
        <w:ind w:firstLine="720"/>
      </w:pPr>
      <w:r>
        <w:rPr>
          <w:b/>
        </w:rPr>
        <w:t>Action Exercise #14:</w:t>
      </w:r>
      <w:r>
        <w:t xml:space="preserve"> Go out and ask five people to be your client this week. </w:t>
      </w:r>
    </w:p>
    <w:p w:rsidR="000844C7" w:rsidRDefault="000844C7" w:rsidP="000844C7">
      <w:pPr>
        <w:ind w:firstLine="720"/>
      </w:pPr>
    </w:p>
    <w:p w:rsidR="000844C7" w:rsidRDefault="000844C7" w:rsidP="000844C7">
      <w:pPr>
        <w:ind w:firstLine="720"/>
      </w:pPr>
      <w:r>
        <w:t xml:space="preserve">Now, in the next week do this assignment and stay curious, awake and aware of what comes up in you as you ask people to be your client. </w:t>
      </w:r>
      <w:proofErr w:type="gramStart"/>
      <w:r>
        <w:t>Time to be your own R&amp;D department.</w:t>
      </w:r>
      <w:proofErr w:type="gramEnd"/>
      <w:r>
        <w:t xml:space="preserve"> What happened? </w:t>
      </w:r>
      <w:proofErr w:type="gramStart"/>
      <w:r>
        <w:t>Report back below.</w:t>
      </w:r>
      <w:proofErr w:type="gramEnd"/>
    </w:p>
    <w:p w:rsidR="000844C7" w:rsidRDefault="000844C7" w:rsidP="000844C7">
      <w:pPr>
        <w:ind w:firstLine="720"/>
      </w:pPr>
    </w:p>
    <w:p w:rsidR="000844C7" w:rsidRDefault="000844C7" w:rsidP="000844C7">
      <w:pPr>
        <w:ind w:firstLine="720"/>
      </w:pPr>
      <w:r>
        <w:t>People I asked to be my client:</w:t>
      </w:r>
    </w:p>
    <w:p w:rsidR="000844C7" w:rsidRDefault="000844C7" w:rsidP="000844C7">
      <w:pPr>
        <w:ind w:firstLine="720"/>
      </w:pPr>
    </w:p>
    <w:p w:rsidR="000844C7" w:rsidRDefault="000844C7" w:rsidP="000844C7">
      <w:pPr>
        <w:ind w:firstLine="720"/>
      </w:pPr>
      <w:r>
        <w:t xml:space="preserve">1. ___________________Result:__________________________________ </w:t>
      </w:r>
    </w:p>
    <w:p w:rsidR="000844C7" w:rsidRDefault="000844C7" w:rsidP="000844C7">
      <w:pPr>
        <w:ind w:firstLine="720"/>
      </w:pPr>
      <w:r>
        <w:t xml:space="preserve"> 2</w:t>
      </w:r>
      <w:r>
        <w:t> ___________________Result:__________________________________</w:t>
      </w:r>
    </w:p>
    <w:p w:rsidR="000844C7" w:rsidRDefault="000844C7" w:rsidP="000844C7">
      <w:pPr>
        <w:ind w:firstLine="720"/>
      </w:pPr>
      <w:r>
        <w:t>3. ___________________Result:__________________________________</w:t>
      </w:r>
    </w:p>
    <w:p w:rsidR="000844C7" w:rsidRDefault="000844C7" w:rsidP="000844C7">
      <w:pPr>
        <w:ind w:firstLine="720"/>
      </w:pPr>
      <w:r>
        <w:t>4. ___________________Result:__________________________________</w:t>
      </w:r>
    </w:p>
    <w:p w:rsidR="000844C7" w:rsidRDefault="000844C7" w:rsidP="000844C7">
      <w:pPr>
        <w:ind w:firstLine="720"/>
      </w:pPr>
      <w:r>
        <w:t>5.</w:t>
      </w:r>
      <w:r w:rsidRPr="00EB27BA">
        <w:t xml:space="preserve"> </w:t>
      </w:r>
      <w:r>
        <w:t>___________________Result:__________________________________</w:t>
      </w:r>
    </w:p>
    <w:p w:rsidR="000844C7" w:rsidRDefault="000844C7" w:rsidP="000844C7">
      <w:pPr>
        <w:ind w:firstLine="720"/>
      </w:pPr>
      <w:r>
        <w:br w:type="page"/>
      </w:r>
      <w:r>
        <w:rPr>
          <w:b/>
        </w:rPr>
        <w:lastRenderedPageBreak/>
        <w:t>Action Exercise #15:</w:t>
      </w:r>
      <w:r>
        <w:t xml:space="preserve"> Listen to the podcast entitled: </w:t>
      </w:r>
    </w:p>
    <w:p w:rsidR="000844C7" w:rsidRDefault="000844C7" w:rsidP="000844C7">
      <w:pPr>
        <w:ind w:firstLine="720"/>
      </w:pPr>
    </w:p>
    <w:p w:rsidR="000844C7" w:rsidRDefault="000844C7" w:rsidP="000844C7">
      <w:pPr>
        <w:ind w:firstLine="720"/>
        <w:rPr>
          <w:rFonts w:eastAsia="Arial Unicode MS"/>
          <w:b/>
        </w:rPr>
      </w:pPr>
      <w:r>
        <w:rPr>
          <w:b/>
        </w:rPr>
        <w:t xml:space="preserve">“Sparkling Sample Sessions” at </w:t>
      </w:r>
      <w:r>
        <w:rPr>
          <w:rFonts w:eastAsia="Arial Unicode MS"/>
          <w:b/>
        </w:rPr>
        <w:t>http//</w:t>
      </w:r>
      <w:proofErr w:type="spellStart"/>
      <w:r>
        <w:rPr>
          <w:rFonts w:eastAsia="Arial Unicode MS"/>
          <w:b/>
        </w:rPr>
        <w:t>xxxxxxxxx</w:t>
      </w:r>
      <w:proofErr w:type="spellEnd"/>
    </w:p>
    <w:p w:rsidR="000844C7" w:rsidRDefault="000844C7" w:rsidP="000844C7">
      <w:pPr>
        <w:ind w:firstLine="720"/>
        <w:rPr>
          <w:rFonts w:eastAsia="Arial Unicode MS"/>
          <w:b/>
        </w:rPr>
      </w:pPr>
    </w:p>
    <w:p w:rsidR="000844C7" w:rsidRDefault="000844C7" w:rsidP="000844C7">
      <w:pPr>
        <w:pStyle w:val="BodyText"/>
        <w:ind w:firstLine="720"/>
        <w:rPr>
          <w:sz w:val="24"/>
        </w:rPr>
      </w:pPr>
      <w:r>
        <w:rPr>
          <w:sz w:val="24"/>
        </w:rPr>
        <w:t>Write down specific ideas that came to you while listening to the call about how you are going to enliven your next sample session.</w:t>
      </w:r>
    </w:p>
    <w:p w:rsidR="000844C7" w:rsidRDefault="000844C7" w:rsidP="000844C7">
      <w:pPr>
        <w:ind w:firstLine="720"/>
        <w:rPr>
          <w:rFonts w:eastAsia="Arial Unicode MS"/>
        </w:rPr>
      </w:pPr>
    </w:p>
    <w:p w:rsidR="000844C7" w:rsidRDefault="000844C7" w:rsidP="000844C7">
      <w:pPr>
        <w:ind w:firstLine="720"/>
        <w:rPr>
          <w:rFonts w:eastAsia="Arial Unicode MS"/>
        </w:rPr>
      </w:pPr>
      <w:r>
        <w:rPr>
          <w:rFonts w:eastAsia="Arial Unicode MS"/>
        </w:rPr>
        <w:t>Notes: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44C7" w:rsidRDefault="000844C7" w:rsidP="000844C7">
      <w:pPr>
        <w:rPr>
          <w:rFonts w:eastAsia="Arial Unicode MS"/>
        </w:rPr>
      </w:pPr>
    </w:p>
    <w:p w:rsidR="000844C7" w:rsidRDefault="000844C7" w:rsidP="000844C7">
      <w:pPr>
        <w:ind w:firstLine="720"/>
      </w:pPr>
      <w:r>
        <w:rPr>
          <w:rFonts w:eastAsia="Arial Unicode MS"/>
          <w:b/>
        </w:rPr>
        <w:t>A</w:t>
      </w:r>
      <w:r>
        <w:rPr>
          <w:b/>
        </w:rPr>
        <w:t>ction Exercise #16:</w:t>
      </w:r>
      <w:r>
        <w:t xml:space="preserve"> Give 5 sample sessions in the next week. Things to remember: </w:t>
      </w:r>
    </w:p>
    <w:p w:rsidR="000844C7" w:rsidRDefault="000844C7" w:rsidP="000844C7">
      <w:pPr>
        <w:numPr>
          <w:ilvl w:val="0"/>
          <w:numId w:val="4"/>
        </w:numPr>
        <w:spacing w:after="0" w:line="240" w:lineRule="auto"/>
        <w:ind w:firstLine="720"/>
      </w:pPr>
      <w:r>
        <w:t xml:space="preserve">Stay focused </w:t>
      </w:r>
    </w:p>
    <w:p w:rsidR="000844C7" w:rsidRDefault="000844C7" w:rsidP="000844C7">
      <w:pPr>
        <w:numPr>
          <w:ilvl w:val="0"/>
          <w:numId w:val="4"/>
        </w:numPr>
        <w:spacing w:after="0" w:line="240" w:lineRule="auto"/>
        <w:ind w:firstLine="720"/>
      </w:pPr>
      <w:r>
        <w:t>Be aware</w:t>
      </w:r>
    </w:p>
    <w:p w:rsidR="000844C7" w:rsidRDefault="000844C7" w:rsidP="000844C7">
      <w:pPr>
        <w:numPr>
          <w:ilvl w:val="0"/>
          <w:numId w:val="4"/>
        </w:numPr>
        <w:spacing w:after="0" w:line="240" w:lineRule="auto"/>
        <w:ind w:firstLine="720"/>
      </w:pPr>
      <w:r>
        <w:t>Be “edgy” – ask questions that scare you a little to ask</w:t>
      </w:r>
    </w:p>
    <w:p w:rsidR="000844C7" w:rsidRDefault="000844C7" w:rsidP="000844C7">
      <w:pPr>
        <w:numPr>
          <w:ilvl w:val="0"/>
          <w:numId w:val="4"/>
        </w:numPr>
        <w:spacing w:after="0" w:line="240" w:lineRule="auto"/>
        <w:ind w:firstLine="720"/>
      </w:pPr>
      <w:r>
        <w:t xml:space="preserve">Turn down the volume on “The Judge” </w:t>
      </w:r>
    </w:p>
    <w:p w:rsidR="000844C7" w:rsidRDefault="000844C7" w:rsidP="000844C7">
      <w:pPr>
        <w:numPr>
          <w:ilvl w:val="0"/>
          <w:numId w:val="4"/>
        </w:numPr>
        <w:spacing w:after="0" w:line="240" w:lineRule="auto"/>
        <w:ind w:firstLine="720"/>
      </w:pPr>
      <w:r>
        <w:t>Be your research and development team</w:t>
      </w:r>
    </w:p>
    <w:p w:rsidR="000844C7" w:rsidRDefault="000844C7" w:rsidP="000844C7">
      <w:pPr>
        <w:numPr>
          <w:ilvl w:val="0"/>
          <w:numId w:val="4"/>
        </w:numPr>
        <w:spacing w:after="0" w:line="240" w:lineRule="auto"/>
        <w:ind w:firstLine="720"/>
      </w:pPr>
      <w:r>
        <w:t xml:space="preserve">Be aware of what you are learning. </w:t>
      </w:r>
    </w:p>
    <w:p w:rsidR="000844C7" w:rsidRDefault="000844C7" w:rsidP="000844C7">
      <w:pPr>
        <w:ind w:firstLine="720"/>
      </w:pPr>
      <w:r>
        <w:t xml:space="preserve"> </w:t>
      </w:r>
    </w:p>
    <w:p w:rsidR="000844C7" w:rsidRDefault="000844C7" w:rsidP="000844C7">
      <w:pPr>
        <w:ind w:firstLine="720"/>
      </w:pPr>
      <w:r>
        <w:t>Now debrief below what you discovered from each session. How did they go? What did you notice about how you did? Write about what you learned. How will next time be different?</w:t>
      </w:r>
    </w:p>
    <w:p w:rsidR="000844C7" w:rsidRDefault="000844C7" w:rsidP="000844C7">
      <w:pPr>
        <w:ind w:firstLine="720"/>
      </w:pPr>
    </w:p>
    <w:p w:rsidR="000844C7" w:rsidRDefault="000844C7" w:rsidP="000844C7">
      <w:pPr>
        <w:ind w:firstLine="720"/>
      </w:pPr>
      <w:r>
        <w:t>First Sample Session ________________________________________________________________________________________________________________________________________________________________________________________________________________________</w:t>
      </w:r>
    </w:p>
    <w:p w:rsidR="000844C7" w:rsidRDefault="000844C7" w:rsidP="000844C7">
      <w:pPr>
        <w:ind w:firstLine="720"/>
        <w:rPr>
          <w:b/>
        </w:rPr>
      </w:pPr>
      <w:r>
        <w:t xml:space="preserve">Second Sample Session </w:t>
      </w:r>
    </w:p>
    <w:p w:rsidR="000844C7" w:rsidRDefault="000844C7" w:rsidP="000844C7">
      <w:pPr>
        <w:ind w:firstLine="720"/>
      </w:pPr>
      <w:r>
        <w:lastRenderedPageBreak/>
        <w:t>__________________________________________________________________________________________________________________________________________________________________________________________________________________</w:t>
      </w:r>
    </w:p>
    <w:p w:rsidR="000844C7" w:rsidRDefault="000844C7" w:rsidP="000844C7">
      <w:pPr>
        <w:ind w:firstLine="720"/>
      </w:pPr>
      <w:r>
        <w:t>Third Sample Session</w:t>
      </w:r>
    </w:p>
    <w:p w:rsidR="000844C7" w:rsidRDefault="000844C7" w:rsidP="000844C7">
      <w:pPr>
        <w:ind w:firstLine="720"/>
      </w:pPr>
      <w:r>
        <w:t>__________________________________________________________________________________________________________________________________________________________________________________________________________________</w:t>
      </w:r>
    </w:p>
    <w:p w:rsidR="000844C7" w:rsidRDefault="000844C7" w:rsidP="000844C7">
      <w:pPr>
        <w:ind w:firstLine="720"/>
      </w:pPr>
      <w:r>
        <w:t>Fourth Sample Session</w:t>
      </w:r>
    </w:p>
    <w:p w:rsidR="000844C7" w:rsidRDefault="000844C7" w:rsidP="000844C7">
      <w:pPr>
        <w:ind w:firstLine="720"/>
      </w:pPr>
      <w:r>
        <w:t>__________________________________________________________________________________________________________________________________________________________________________________________________________________</w:t>
      </w:r>
    </w:p>
    <w:p w:rsidR="000844C7" w:rsidRDefault="000844C7" w:rsidP="000844C7">
      <w:pPr>
        <w:ind w:firstLine="720"/>
      </w:pPr>
      <w:r>
        <w:t>Fifth Sample session</w:t>
      </w:r>
    </w:p>
    <w:p w:rsidR="000844C7" w:rsidRDefault="000844C7" w:rsidP="000844C7">
      <w:pPr>
        <w:ind w:firstLine="720"/>
      </w:pPr>
      <w:r>
        <w:t>__________________________________________________________________________________________________________________________________________________________________________________________________________________</w:t>
      </w:r>
    </w:p>
    <w:p w:rsidR="000844C7" w:rsidRDefault="000844C7" w:rsidP="000844C7">
      <w:pPr>
        <w:ind w:firstLine="720"/>
        <w:rPr>
          <w:b/>
        </w:rPr>
      </w:pPr>
    </w:p>
    <w:p w:rsidR="000844C7" w:rsidRDefault="000844C7" w:rsidP="000844C7">
      <w:pPr>
        <w:ind w:firstLine="720"/>
      </w:pPr>
      <w:r>
        <w:rPr>
          <w:b/>
        </w:rPr>
        <w:t>Action Exercise #17:</w:t>
      </w:r>
      <w:r>
        <w:t xml:space="preserve"> Think about the last person who said “No” to you. OK, now ask yourself what you made up about what that “No” meant. Write down what comes up for you upon hearing that “No”. What questions could have you asked in that situation to find out more about that “No”? What are you aware of about “No” now?</w:t>
      </w:r>
    </w:p>
    <w:p w:rsidR="000844C7" w:rsidRDefault="000844C7" w:rsidP="000844C7">
      <w:pPr>
        <w:ind w:firstLine="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A35AF" w:rsidRDefault="00EA35AF" w:rsidP="00EA35AF"/>
    <w:p w:rsidR="000844C7" w:rsidRDefault="000844C7" w:rsidP="00EA35AF">
      <w:r>
        <w:rPr>
          <w:b/>
        </w:rPr>
        <w:t>Action Exercise #18:</w:t>
      </w:r>
      <w:r>
        <w:t xml:space="preserve"> Listen to the podcast: </w:t>
      </w:r>
    </w:p>
    <w:p w:rsidR="000844C7" w:rsidRDefault="000844C7" w:rsidP="000844C7">
      <w:pPr>
        <w:ind w:firstLine="720"/>
        <w:rPr>
          <w:sz w:val="16"/>
        </w:rPr>
      </w:pPr>
    </w:p>
    <w:p w:rsidR="000844C7" w:rsidRDefault="000844C7" w:rsidP="000844C7">
      <w:pPr>
        <w:ind w:firstLine="720"/>
        <w:rPr>
          <w:rFonts w:eastAsia="Arial Unicode MS"/>
          <w:b/>
        </w:rPr>
      </w:pPr>
      <w:r>
        <w:tab/>
      </w:r>
      <w:r>
        <w:rPr>
          <w:b/>
        </w:rPr>
        <w:t xml:space="preserve">“Working with Resistance” </w:t>
      </w:r>
      <w:r>
        <w:rPr>
          <w:rFonts w:eastAsia="Arial Unicode MS"/>
          <w:b/>
        </w:rPr>
        <w:t>http//</w:t>
      </w:r>
      <w:proofErr w:type="spellStart"/>
      <w:r>
        <w:rPr>
          <w:rFonts w:eastAsia="Arial Unicode MS"/>
          <w:b/>
        </w:rPr>
        <w:t>xxxxxxx</w:t>
      </w:r>
      <w:proofErr w:type="spellEnd"/>
    </w:p>
    <w:p w:rsidR="000844C7" w:rsidRDefault="000844C7" w:rsidP="000844C7">
      <w:pPr>
        <w:ind w:firstLine="720"/>
        <w:rPr>
          <w:rFonts w:eastAsia="Arial Unicode MS"/>
          <w:b/>
          <w:sz w:val="16"/>
        </w:rPr>
      </w:pPr>
    </w:p>
    <w:p w:rsidR="000844C7" w:rsidRDefault="000844C7" w:rsidP="000844C7">
      <w:pPr>
        <w:pStyle w:val="BodyText"/>
        <w:ind w:firstLine="720"/>
        <w:rPr>
          <w:sz w:val="24"/>
        </w:rPr>
      </w:pPr>
      <w:r>
        <w:rPr>
          <w:sz w:val="24"/>
        </w:rPr>
        <w:t xml:space="preserve">Take notes and include whatever reactions may have come up for you. Use your awareness to explore them. </w:t>
      </w:r>
    </w:p>
    <w:p w:rsidR="000844C7" w:rsidRDefault="000844C7" w:rsidP="000844C7">
      <w:pPr>
        <w:ind w:firstLine="720"/>
        <w:rPr>
          <w:rFonts w:eastAsia="Arial Unicode MS"/>
          <w:sz w:val="16"/>
        </w:rPr>
      </w:pPr>
    </w:p>
    <w:p w:rsidR="000844C7" w:rsidRDefault="000844C7" w:rsidP="000844C7">
      <w:pPr>
        <w:ind w:firstLine="720"/>
        <w:rPr>
          <w:ins w:id="19" w:author=" " w:date="2004-05-22T16:35:00Z"/>
          <w:rFonts w:eastAsia="Arial Unicode MS"/>
        </w:rPr>
      </w:pPr>
      <w:r>
        <w:rPr>
          <w:rFonts w:eastAsia="Arial Unicode MS"/>
        </w:rPr>
        <w:t>Note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44C7" w:rsidRDefault="000844C7" w:rsidP="000844C7">
      <w:pPr>
        <w:numPr>
          <w:ins w:id="20" w:author=" " w:date="2004-05-22T16:35:00Z"/>
        </w:numPr>
        <w:ind w:firstLine="720"/>
        <w:rPr>
          <w:ins w:id="21" w:author=" " w:date="2004-05-22T16:35:00Z"/>
          <w:rFonts w:eastAsia="Arial Unicode MS"/>
          <w:sz w:val="16"/>
        </w:rPr>
      </w:pPr>
    </w:p>
    <w:p w:rsidR="000844C7" w:rsidRDefault="000844C7" w:rsidP="000844C7">
      <w:pPr>
        <w:numPr>
          <w:ins w:id="22" w:author=" " w:date="2004-05-22T16:35:00Z"/>
        </w:numPr>
        <w:ind w:firstLine="720"/>
        <w:rPr>
          <w:rFonts w:eastAsia="Arial Unicode MS"/>
          <w:sz w:val="16"/>
        </w:rPr>
      </w:pPr>
    </w:p>
    <w:p w:rsidR="000844C7" w:rsidRDefault="000844C7" w:rsidP="000844C7">
      <w:pPr>
        <w:ind w:firstLine="720"/>
      </w:pPr>
      <w:r>
        <w:rPr>
          <w:b/>
        </w:rPr>
        <w:t xml:space="preserve">Action Exercise #19: </w:t>
      </w:r>
      <w:r>
        <w:t xml:space="preserve"> </w:t>
      </w:r>
      <w:r>
        <w:rPr>
          <w:b/>
          <w:i/>
        </w:rPr>
        <w:t>The No-</w:t>
      </w:r>
      <w:proofErr w:type="spellStart"/>
      <w:r>
        <w:rPr>
          <w:b/>
          <w:i/>
        </w:rPr>
        <w:t>athon</w:t>
      </w:r>
      <w:proofErr w:type="spellEnd"/>
      <w:r>
        <w:rPr>
          <w:b/>
          <w:i/>
        </w:rPr>
        <w:t>.</w:t>
      </w:r>
      <w:r>
        <w:t xml:space="preserve"> Go out and get 10 “</w:t>
      </w:r>
      <w:proofErr w:type="spellStart"/>
      <w:r>
        <w:t>Nos</w:t>
      </w:r>
      <w:proofErr w:type="spellEnd"/>
      <w:r>
        <w:t xml:space="preserve">” this week from potential clients. Remember the goal is to get a </w:t>
      </w:r>
      <w:r>
        <w:rPr>
          <w:color w:val="000000"/>
        </w:rPr>
        <w:t>“No,”</w:t>
      </w:r>
      <w:r>
        <w:t xml:space="preserve"> not a yes. You may actually get some “</w:t>
      </w:r>
      <w:proofErr w:type="spellStart"/>
      <w:r>
        <w:t>Yesses</w:t>
      </w:r>
      <w:proofErr w:type="spellEnd"/>
      <w:r>
        <w:t xml:space="preserve">” (bummer, you’re failing the exercise by building your practice.) But remember that this week’s homework is to get 10 </w:t>
      </w:r>
      <w:r>
        <w:rPr>
          <w:color w:val="000000"/>
        </w:rPr>
        <w:t>“</w:t>
      </w:r>
      <w:proofErr w:type="spellStart"/>
      <w:r>
        <w:rPr>
          <w:color w:val="000000"/>
        </w:rPr>
        <w:t>Nos</w:t>
      </w:r>
      <w:proofErr w:type="spellEnd"/>
      <w:r>
        <w:rPr>
          <w:color w:val="000000"/>
        </w:rPr>
        <w:t>”</w:t>
      </w:r>
      <w:r>
        <w:t xml:space="preserve">! Write down all the people you asked that said </w:t>
      </w:r>
      <w:r>
        <w:rPr>
          <w:color w:val="000000"/>
        </w:rPr>
        <w:t>“No”</w:t>
      </w:r>
      <w:r>
        <w:t xml:space="preserve"> and also write about what you discovered about yourself in this process.</w:t>
      </w:r>
    </w:p>
    <w:p w:rsidR="000844C7" w:rsidRDefault="000844C7" w:rsidP="000844C7">
      <w:pPr>
        <w:ind w:firstLine="720"/>
      </w:pPr>
      <w:r>
        <w:t>Person#1:__________________________________________________________</w:t>
      </w:r>
      <w:r>
        <w:tab/>
        <w:t>__________________________________________________________________</w:t>
      </w:r>
    </w:p>
    <w:p w:rsidR="000844C7" w:rsidRDefault="000844C7" w:rsidP="000844C7">
      <w:pPr>
        <w:ind w:firstLine="720"/>
      </w:pPr>
      <w:r>
        <w:t>Person#2:__________________________________________________________</w:t>
      </w:r>
      <w:r>
        <w:tab/>
        <w:t>__________________________________________________________________</w:t>
      </w:r>
    </w:p>
    <w:p w:rsidR="000844C7" w:rsidRDefault="000844C7" w:rsidP="000844C7">
      <w:pPr>
        <w:ind w:firstLine="720"/>
      </w:pPr>
      <w:r>
        <w:t>Person#3:__________________________________________________________</w:t>
      </w:r>
      <w:r>
        <w:tab/>
        <w:t>__________________________________________________________________</w:t>
      </w:r>
    </w:p>
    <w:p w:rsidR="000844C7" w:rsidRDefault="000844C7" w:rsidP="000844C7">
      <w:pPr>
        <w:ind w:firstLine="720"/>
      </w:pPr>
      <w:r>
        <w:t>Person#4:__________________________________________________________</w:t>
      </w:r>
      <w:r>
        <w:tab/>
        <w:t>__________________________________________________________________</w:t>
      </w:r>
    </w:p>
    <w:p w:rsidR="000844C7" w:rsidRDefault="000844C7" w:rsidP="000844C7">
      <w:pPr>
        <w:ind w:firstLine="720"/>
      </w:pPr>
      <w:r>
        <w:t>Person#5:__________________________________________________________</w:t>
      </w:r>
      <w:r>
        <w:tab/>
        <w:t>__________________________________________________________________</w:t>
      </w:r>
    </w:p>
    <w:p w:rsidR="000844C7" w:rsidRDefault="000844C7" w:rsidP="000844C7">
      <w:pPr>
        <w:ind w:firstLine="720"/>
      </w:pPr>
      <w:r>
        <w:t>Person#6:__________________________________________________________</w:t>
      </w:r>
      <w:r>
        <w:tab/>
        <w:t>__________________________________________________________________</w:t>
      </w:r>
    </w:p>
    <w:p w:rsidR="000844C7" w:rsidRDefault="000844C7" w:rsidP="000844C7">
      <w:pPr>
        <w:ind w:firstLine="720"/>
      </w:pPr>
      <w:r>
        <w:t>Person#7:__________________________________________________________</w:t>
      </w:r>
      <w:r>
        <w:tab/>
        <w:t>__________________________________________________________________</w:t>
      </w:r>
    </w:p>
    <w:p w:rsidR="000844C7" w:rsidRDefault="000844C7" w:rsidP="000844C7">
      <w:pPr>
        <w:ind w:firstLine="720"/>
      </w:pPr>
      <w:r>
        <w:t>Person#8:__________________________________________________________</w:t>
      </w:r>
      <w:r>
        <w:tab/>
        <w:t>__________________________________________________________________</w:t>
      </w:r>
    </w:p>
    <w:p w:rsidR="000844C7" w:rsidRDefault="000844C7" w:rsidP="000844C7">
      <w:pPr>
        <w:ind w:firstLine="720"/>
      </w:pPr>
      <w:r>
        <w:t>Person#9:__________________________________________________________</w:t>
      </w:r>
      <w:r>
        <w:tab/>
        <w:t>__________________________________________________________________</w:t>
      </w:r>
    </w:p>
    <w:p w:rsidR="000844C7" w:rsidRDefault="000844C7" w:rsidP="000844C7">
      <w:pPr>
        <w:ind w:firstLine="720"/>
      </w:pPr>
      <w:r>
        <w:lastRenderedPageBreak/>
        <w:t>Person#10:_________________________________________________________</w:t>
      </w:r>
      <w:r>
        <w:tab/>
        <w:t>__________________________________________________________________</w:t>
      </w:r>
    </w:p>
    <w:p w:rsidR="000844C7" w:rsidRDefault="000844C7" w:rsidP="000844C7">
      <w:pPr>
        <w:ind w:firstLine="720"/>
      </w:pPr>
      <w:r>
        <w:t>What I learned about , “No.” ________________________________________________________________________________________________________________________________________________________________________________________________________________________</w:t>
      </w:r>
    </w:p>
    <w:p w:rsidR="000844C7" w:rsidRDefault="000844C7" w:rsidP="000844C7">
      <w:pPr>
        <w:ind w:firstLine="720"/>
      </w:pPr>
      <w:r>
        <w:rPr>
          <w:b/>
        </w:rPr>
        <w:t xml:space="preserve">Action Exercise #20: </w:t>
      </w:r>
      <w:r>
        <w:t>Design or implement a system that will work for you to track potential leads, and which will remind you to reconnect regularly with them.</w:t>
      </w:r>
    </w:p>
    <w:p w:rsidR="000844C7" w:rsidRDefault="000844C7" w:rsidP="000844C7">
      <w:pPr>
        <w:ind w:firstLine="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44C7" w:rsidRDefault="000844C7" w:rsidP="000844C7">
      <w:pPr>
        <w:numPr>
          <w:ins w:id="23" w:author=" " w:date="2004-05-22T16:29:00Z"/>
        </w:numPr>
        <w:ind w:firstLine="720"/>
        <w:rPr>
          <w:ins w:id="24" w:author=" " w:date="2004-05-22T16:29:00Z"/>
        </w:rPr>
      </w:pPr>
    </w:p>
    <w:p w:rsidR="000844C7" w:rsidRDefault="000844C7" w:rsidP="000844C7">
      <w:pPr>
        <w:ind w:firstLine="720"/>
      </w:pPr>
    </w:p>
    <w:p w:rsidR="000844C7" w:rsidRDefault="000844C7" w:rsidP="000844C7">
      <w:pPr>
        <w:ind w:firstLine="720"/>
        <w:rPr>
          <w:ins w:id="25" w:author=" " w:date="2004-05-22T16:29:00Z"/>
        </w:rPr>
      </w:pPr>
      <w:r>
        <w:rPr>
          <w:b/>
        </w:rPr>
        <w:t>Action Exercise #21:</w:t>
      </w:r>
      <w:r>
        <w:t xml:space="preserve"> This week stay focused on talking to at least five people about coaching and asking them to do sample sessions. While talking with them, stay focused on getting the sample session! How successful were you? Write down what you discovered from this process: </w:t>
      </w:r>
    </w:p>
    <w:p w:rsidR="000844C7" w:rsidRDefault="000844C7" w:rsidP="000844C7">
      <w:pPr>
        <w:numPr>
          <w:ins w:id="26" w:author=" " w:date="2004-05-22T16:29:00Z"/>
        </w:numPr>
        <w:ind w:firstLine="720"/>
      </w:pPr>
    </w:p>
    <w:p w:rsidR="000844C7" w:rsidRDefault="000844C7" w:rsidP="000844C7">
      <w:pPr>
        <w:ind w:firstLine="720"/>
        <w:rPr>
          <w:ins w:id="27" w:author=" " w:date="2004-05-22T16:29:00Z"/>
        </w:rPr>
      </w:pPr>
      <w:r>
        <w:t>Person#1:__________________________________________________________</w:t>
      </w:r>
      <w:r>
        <w:tab/>
        <w:t>__________________________________________________________________</w:t>
      </w:r>
    </w:p>
    <w:p w:rsidR="000844C7" w:rsidRDefault="000844C7" w:rsidP="000844C7">
      <w:pPr>
        <w:numPr>
          <w:ins w:id="28" w:author=" " w:date="2004-05-22T16:29:00Z"/>
        </w:numPr>
        <w:ind w:firstLine="720"/>
      </w:pPr>
    </w:p>
    <w:p w:rsidR="000844C7" w:rsidRDefault="000844C7" w:rsidP="000844C7">
      <w:pPr>
        <w:ind w:firstLine="720"/>
        <w:rPr>
          <w:ins w:id="29" w:author=" " w:date="2004-05-22T16:29:00Z"/>
        </w:rPr>
      </w:pPr>
      <w:r>
        <w:t>Person#2:__________________________________________________________</w:t>
      </w:r>
      <w:r>
        <w:tab/>
        <w:t>__________________________________________________________________</w:t>
      </w:r>
    </w:p>
    <w:p w:rsidR="000844C7" w:rsidRDefault="000844C7" w:rsidP="000844C7">
      <w:pPr>
        <w:numPr>
          <w:ins w:id="30" w:author=" " w:date="2004-05-22T16:29:00Z"/>
        </w:numPr>
        <w:ind w:firstLine="720"/>
      </w:pPr>
    </w:p>
    <w:p w:rsidR="000844C7" w:rsidRDefault="000844C7" w:rsidP="000844C7">
      <w:pPr>
        <w:ind w:firstLine="720"/>
        <w:rPr>
          <w:ins w:id="31" w:author=" " w:date="2004-05-22T16:29:00Z"/>
        </w:rPr>
      </w:pPr>
      <w:r>
        <w:t>Person#3:__________________________________________________________</w:t>
      </w:r>
      <w:r>
        <w:tab/>
        <w:t>__________________________________________________________________</w:t>
      </w:r>
    </w:p>
    <w:p w:rsidR="000844C7" w:rsidRDefault="000844C7" w:rsidP="000844C7">
      <w:pPr>
        <w:numPr>
          <w:ins w:id="32" w:author=" " w:date="2004-05-22T16:29:00Z"/>
        </w:numPr>
        <w:ind w:firstLine="720"/>
      </w:pPr>
    </w:p>
    <w:p w:rsidR="000844C7" w:rsidRDefault="000844C7" w:rsidP="000844C7">
      <w:pPr>
        <w:ind w:firstLine="720"/>
        <w:rPr>
          <w:ins w:id="33" w:author=" " w:date="2004-05-22T16:30:00Z"/>
        </w:rPr>
      </w:pPr>
      <w:r>
        <w:t>Person#4:__________________________________________________________</w:t>
      </w:r>
      <w:r>
        <w:tab/>
        <w:t>__________________________________________________________________</w:t>
      </w:r>
    </w:p>
    <w:p w:rsidR="000844C7" w:rsidRDefault="000844C7" w:rsidP="000844C7">
      <w:pPr>
        <w:numPr>
          <w:ins w:id="34" w:author=" " w:date="2004-05-22T16:30:00Z"/>
        </w:numPr>
        <w:ind w:firstLine="720"/>
      </w:pPr>
    </w:p>
    <w:p w:rsidR="000844C7" w:rsidRDefault="000844C7" w:rsidP="000844C7">
      <w:pPr>
        <w:ind w:firstLine="720"/>
        <w:rPr>
          <w:ins w:id="35" w:author=" " w:date="2004-05-22T16:30:00Z"/>
        </w:rPr>
      </w:pPr>
      <w:r>
        <w:lastRenderedPageBreak/>
        <w:t>Person#5:__________________________________________________________</w:t>
      </w:r>
      <w:r>
        <w:tab/>
        <w:t>__________________________________________________________________</w:t>
      </w:r>
    </w:p>
    <w:p w:rsidR="000844C7" w:rsidRDefault="000844C7" w:rsidP="000844C7">
      <w:pPr>
        <w:numPr>
          <w:ins w:id="36" w:author=" " w:date="2004-05-22T16:30:00Z"/>
        </w:numPr>
        <w:ind w:firstLine="720"/>
        <w:rPr>
          <w:ins w:id="37" w:author=" " w:date="2004-05-22T16:30:00Z"/>
        </w:rPr>
      </w:pPr>
    </w:p>
    <w:p w:rsidR="000844C7" w:rsidRDefault="000844C7" w:rsidP="000844C7">
      <w:pPr>
        <w:numPr>
          <w:ins w:id="38" w:author=" " w:date="2004-05-22T16:30:00Z"/>
        </w:numPr>
        <w:ind w:firstLine="720"/>
      </w:pPr>
    </w:p>
    <w:p w:rsidR="000844C7" w:rsidRDefault="000844C7" w:rsidP="000844C7">
      <w:pPr>
        <w:ind w:firstLine="720"/>
        <w:rPr>
          <w:ins w:id="39" w:author=" " w:date="2004-05-22T16:30:00Z"/>
        </w:rPr>
      </w:pPr>
      <w:proofErr w:type="spellStart"/>
      <w:r>
        <w:t>Person#</w:t>
      </w:r>
      <w:proofErr w:type="gramStart"/>
      <w:r>
        <w:t>6</w:t>
      </w:r>
      <w:proofErr w:type="spellEnd"/>
      <w:r>
        <w:t>:</w:t>
      </w:r>
      <w:proofErr w:type="gramEnd"/>
      <w:r>
        <w:t>__(Extra credit!!!) _________________________________________</w:t>
      </w:r>
      <w:r>
        <w:tab/>
        <w:t>__________________________________________________________________</w:t>
      </w:r>
    </w:p>
    <w:p w:rsidR="000844C7" w:rsidRDefault="000844C7" w:rsidP="000844C7">
      <w:pPr>
        <w:numPr>
          <w:ins w:id="40" w:author=" " w:date="2004-05-22T16:30:00Z"/>
        </w:numPr>
        <w:ind w:firstLine="720"/>
      </w:pPr>
    </w:p>
    <w:p w:rsidR="000844C7" w:rsidRDefault="000844C7" w:rsidP="000844C7">
      <w:pPr>
        <w:ind w:firstLine="720"/>
      </w:pPr>
    </w:p>
    <w:p w:rsidR="000844C7" w:rsidRDefault="000844C7" w:rsidP="000844C7">
      <w:pPr>
        <w:ind w:firstLine="720"/>
      </w:pPr>
      <w:r>
        <w:rPr>
          <w:b/>
        </w:rPr>
        <w:t>Action Exercise #22:</w:t>
      </w:r>
      <w:r>
        <w:t xml:space="preserve"> Remember to stay focused on the three essential elements of your career.</w:t>
      </w:r>
    </w:p>
    <w:p w:rsidR="000844C7" w:rsidRDefault="000844C7" w:rsidP="000844C7">
      <w:pPr>
        <w:numPr>
          <w:ilvl w:val="0"/>
          <w:numId w:val="5"/>
          <w:ins w:id="41" w:author=" " w:date="2004-05-22T16:30:00Z"/>
        </w:numPr>
        <w:spacing w:after="0" w:line="240" w:lineRule="auto"/>
        <w:rPr>
          <w:ins w:id="42" w:author=" " w:date="2004-05-22T16:30:00Z"/>
        </w:rPr>
      </w:pPr>
      <w:del w:id="43" w:author=" " w:date="2004-05-22T16:30:00Z">
        <w:r>
          <w:delText xml:space="preserve">1- </w:delText>
        </w:r>
      </w:del>
      <w:r>
        <w:t>How many clients do you want? ______</w:t>
      </w:r>
    </w:p>
    <w:p w:rsidR="000844C7" w:rsidRDefault="000844C7" w:rsidP="000844C7">
      <w:pPr>
        <w:numPr>
          <w:ins w:id="44" w:author=" " w:date="2004-05-22T16:30:00Z"/>
        </w:numPr>
        <w:ind w:left="720"/>
      </w:pPr>
    </w:p>
    <w:p w:rsidR="000844C7" w:rsidRDefault="000844C7" w:rsidP="000844C7">
      <w:pPr>
        <w:ind w:firstLine="720"/>
        <w:rPr>
          <w:ins w:id="45" w:author=" " w:date="2004-05-22T16:30:00Z"/>
        </w:rPr>
      </w:pPr>
      <w:r>
        <w:t>2-How many clients do you have right now? _______</w:t>
      </w:r>
    </w:p>
    <w:p w:rsidR="000844C7" w:rsidRDefault="000844C7" w:rsidP="000844C7">
      <w:pPr>
        <w:numPr>
          <w:ins w:id="46" w:author=" " w:date="2004-05-22T16:30:00Z"/>
        </w:numPr>
        <w:ind w:firstLine="720"/>
      </w:pPr>
    </w:p>
    <w:p w:rsidR="000844C7" w:rsidRDefault="000844C7" w:rsidP="000844C7">
      <w:pPr>
        <w:numPr>
          <w:ilvl w:val="0"/>
          <w:numId w:val="5"/>
          <w:ins w:id="47" w:author=" " w:date="2004-05-22T16:30:00Z"/>
        </w:numPr>
        <w:spacing w:after="0" w:line="240" w:lineRule="auto"/>
        <w:rPr>
          <w:ins w:id="48" w:author=" " w:date="2004-05-22T16:30:00Z"/>
        </w:rPr>
      </w:pPr>
      <w:del w:id="49" w:author=" " w:date="2004-05-22T16:30:00Z">
        <w:r>
          <w:delText xml:space="preserve">3- </w:delText>
        </w:r>
      </w:del>
      <w:r>
        <w:t>What’s next in implementing your marketing plan?</w:t>
      </w:r>
    </w:p>
    <w:p w:rsidR="000844C7" w:rsidRDefault="000844C7" w:rsidP="000844C7">
      <w:pPr>
        <w:numPr>
          <w:ins w:id="50" w:author=" " w:date="2004-05-22T16:30:00Z"/>
        </w:numPr>
        <w:ind w:left="720"/>
      </w:pPr>
    </w:p>
    <w:p w:rsidR="000844C7" w:rsidRDefault="000844C7" w:rsidP="000844C7">
      <w:pPr>
        <w:ind w:firstLine="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44C7" w:rsidRDefault="000844C7" w:rsidP="000844C7">
      <w:pPr>
        <w:ind w:firstLine="720"/>
      </w:pPr>
    </w:p>
    <w:p w:rsidR="000844C7" w:rsidRDefault="000844C7" w:rsidP="000844C7">
      <w:pPr>
        <w:ind w:firstLine="720"/>
      </w:pPr>
    </w:p>
    <w:p w:rsidR="000844C7" w:rsidRDefault="000844C7" w:rsidP="000844C7">
      <w:pPr>
        <w:ind w:firstLine="720"/>
      </w:pPr>
      <w:r>
        <w:rPr>
          <w:b/>
        </w:rPr>
        <w:t>Action Exercise #23:</w:t>
      </w:r>
      <w:r>
        <w:t xml:space="preserve"> We know that what you focus on, you will get more of. Henry Ford said, “If you think you can, you can! And if you think you can’t, you’re right.” Do you focus on the negative when asking someone to be your client? Does that impact affect the results? </w:t>
      </w:r>
    </w:p>
    <w:p w:rsidR="000844C7" w:rsidRDefault="000844C7" w:rsidP="000844C7">
      <w:pPr>
        <w:ind w:firstLine="720"/>
      </w:pPr>
    </w:p>
    <w:p w:rsidR="000844C7" w:rsidRDefault="000844C7" w:rsidP="000844C7">
      <w:pPr>
        <w:ind w:firstLine="720"/>
      </w:pPr>
      <w:r>
        <w:t>Write down four goals you focused on this week in building your practice. Look at each one honestly. Were you consistent? Did you get distracted? What got in your way? What do you now know you need to do in order to sharpen your focus in that area? (If nothing got in your way, celebrate your excellent focus. Whoopee!!!)</w:t>
      </w:r>
    </w:p>
    <w:p w:rsidR="000844C7" w:rsidRDefault="000844C7" w:rsidP="000844C7">
      <w:pPr>
        <w:ind w:firstLine="720"/>
      </w:pPr>
    </w:p>
    <w:p w:rsidR="000844C7" w:rsidRDefault="000844C7" w:rsidP="000844C7">
      <w:pPr>
        <w:ind w:firstLine="720"/>
        <w:rPr>
          <w:ins w:id="51" w:author=" " w:date="2004-05-22T16:30:00Z"/>
        </w:rPr>
      </w:pPr>
      <w:r>
        <w:lastRenderedPageBreak/>
        <w:t>Goal#1:__________________________________________________________________________________________________________________________________</w:t>
      </w:r>
    </w:p>
    <w:p w:rsidR="000844C7" w:rsidRDefault="000844C7" w:rsidP="000844C7">
      <w:pPr>
        <w:numPr>
          <w:ins w:id="52" w:author=" " w:date="2004-05-22T16:30:00Z"/>
        </w:numPr>
        <w:ind w:firstLine="720"/>
      </w:pPr>
    </w:p>
    <w:p w:rsidR="000844C7" w:rsidRDefault="000844C7" w:rsidP="000844C7">
      <w:pPr>
        <w:ind w:firstLine="720"/>
        <w:rPr>
          <w:ins w:id="53" w:author=" " w:date="2004-05-22T16:30:00Z"/>
        </w:rPr>
      </w:pPr>
      <w:r>
        <w:t>Goal#2:__________________________________________________________________________________________________________________________________</w:t>
      </w:r>
    </w:p>
    <w:p w:rsidR="000844C7" w:rsidRDefault="000844C7" w:rsidP="000844C7">
      <w:pPr>
        <w:numPr>
          <w:ins w:id="54" w:author=" " w:date="2004-05-22T16:30:00Z"/>
        </w:numPr>
        <w:ind w:firstLine="720"/>
      </w:pPr>
    </w:p>
    <w:p w:rsidR="000844C7" w:rsidRDefault="000844C7" w:rsidP="000844C7">
      <w:pPr>
        <w:ind w:firstLine="720"/>
        <w:rPr>
          <w:ins w:id="55" w:author=" " w:date="2004-05-22T16:30:00Z"/>
        </w:rPr>
      </w:pPr>
      <w:r>
        <w:t>Goal#3:__________________________________________________________________________________________________________________________________</w:t>
      </w:r>
    </w:p>
    <w:p w:rsidR="000844C7" w:rsidRDefault="000844C7" w:rsidP="000844C7">
      <w:pPr>
        <w:numPr>
          <w:ins w:id="56" w:author=" " w:date="2004-05-22T16:30:00Z"/>
        </w:numPr>
        <w:ind w:firstLine="720"/>
      </w:pPr>
    </w:p>
    <w:p w:rsidR="000844C7" w:rsidRDefault="000844C7" w:rsidP="000844C7">
      <w:pPr>
        <w:ind w:firstLine="720"/>
        <w:rPr>
          <w:b/>
        </w:rPr>
      </w:pPr>
      <w:r>
        <w:t>Goal#4:__________________________________________________________________________________________________________________________________</w:t>
      </w:r>
    </w:p>
    <w:p w:rsidR="000844C7" w:rsidRDefault="000844C7" w:rsidP="000844C7">
      <w:pPr>
        <w:ind w:firstLine="720"/>
        <w:rPr>
          <w:rFonts w:eastAsia="Arial Unicode MS"/>
        </w:rPr>
      </w:pPr>
    </w:p>
    <w:p w:rsidR="000844C7" w:rsidRDefault="000844C7" w:rsidP="000844C7">
      <w:pPr>
        <w:ind w:firstLine="720"/>
      </w:pPr>
      <w:r>
        <w:rPr>
          <w:b/>
        </w:rPr>
        <w:t xml:space="preserve">Action Exercise #24: </w:t>
      </w:r>
      <w:r>
        <w:t>Take the time now to write about what you succeeded at. Send Mr., Mrs. or Ms. Saboteur on a cruise to Antarctica. Really delight in all you have done. Write ten acknowledgements of yourself during the time you worked on this material.</w:t>
      </w:r>
    </w:p>
    <w:p w:rsidR="000844C7" w:rsidRDefault="000844C7" w:rsidP="000844C7">
      <w:pPr>
        <w:ind w:firstLine="720"/>
      </w:pPr>
      <w:r>
        <w:t>1: ________________________________________________</w:t>
      </w:r>
    </w:p>
    <w:p w:rsidR="000844C7" w:rsidRDefault="000844C7" w:rsidP="000844C7">
      <w:pPr>
        <w:ind w:firstLine="720"/>
      </w:pPr>
      <w:r>
        <w:t>2: ________________________________________________</w:t>
      </w:r>
    </w:p>
    <w:p w:rsidR="000844C7" w:rsidRDefault="000844C7" w:rsidP="000844C7">
      <w:pPr>
        <w:ind w:firstLine="720"/>
      </w:pPr>
      <w:r>
        <w:t>3: ________________________________________________</w:t>
      </w:r>
    </w:p>
    <w:p w:rsidR="000844C7" w:rsidRDefault="000844C7" w:rsidP="000844C7">
      <w:pPr>
        <w:ind w:firstLine="720"/>
      </w:pPr>
      <w:r>
        <w:t>4: ________________________________________________</w:t>
      </w:r>
    </w:p>
    <w:p w:rsidR="000844C7" w:rsidRDefault="000844C7" w:rsidP="000844C7">
      <w:pPr>
        <w:ind w:firstLine="720"/>
      </w:pPr>
      <w:r>
        <w:t>5: ________________________________________________</w:t>
      </w:r>
    </w:p>
    <w:p w:rsidR="000844C7" w:rsidRDefault="000844C7" w:rsidP="000844C7">
      <w:pPr>
        <w:ind w:firstLine="720"/>
      </w:pPr>
      <w:r>
        <w:t>6: ________________________________________________</w:t>
      </w:r>
    </w:p>
    <w:p w:rsidR="000844C7" w:rsidRDefault="000844C7" w:rsidP="000844C7">
      <w:pPr>
        <w:ind w:firstLine="720"/>
      </w:pPr>
      <w:r>
        <w:t>7: ________________________________________________</w:t>
      </w:r>
    </w:p>
    <w:p w:rsidR="000844C7" w:rsidRDefault="000844C7" w:rsidP="000844C7">
      <w:pPr>
        <w:ind w:firstLine="720"/>
      </w:pPr>
      <w:r>
        <w:t>8: ________________________________________________</w:t>
      </w:r>
    </w:p>
    <w:p w:rsidR="000844C7" w:rsidRDefault="000844C7" w:rsidP="000844C7">
      <w:pPr>
        <w:numPr>
          <w:ins w:id="57" w:author="Unknown"/>
        </w:numPr>
        <w:ind w:firstLine="720"/>
      </w:pPr>
      <w:r>
        <w:t>9: ________________________________________________</w:t>
      </w:r>
    </w:p>
    <w:p w:rsidR="000844C7" w:rsidRDefault="000844C7" w:rsidP="000844C7">
      <w:pPr>
        <w:ind w:firstLine="720"/>
        <w:rPr>
          <w:ins w:id="58" w:author=" " w:date="2004-05-22T16:46:00Z"/>
        </w:rPr>
      </w:pPr>
      <w:r>
        <w:t>10: ________________________________________________</w:t>
      </w:r>
    </w:p>
    <w:p w:rsidR="000844C7" w:rsidRDefault="000844C7" w:rsidP="000844C7">
      <w:pPr>
        <w:numPr>
          <w:ins w:id="59" w:author=" " w:date="2004-05-22T16:46:00Z"/>
        </w:numPr>
        <w:ind w:firstLine="720"/>
      </w:pPr>
    </w:p>
    <w:p w:rsidR="000844C7" w:rsidRDefault="000844C7" w:rsidP="000844C7">
      <w:pPr>
        <w:ind w:left="720"/>
        <w:rPr>
          <w:ins w:id="60" w:author=" " w:date="2004-05-22T16:47:00Z"/>
        </w:rPr>
      </w:pPr>
      <w:proofErr w:type="gramStart"/>
      <w:r>
        <w:t>and</w:t>
      </w:r>
      <w:proofErr w:type="gramEnd"/>
      <w:r>
        <w:t xml:space="preserve"> the bonus acknowledgement: </w:t>
      </w:r>
      <w:ins w:id="61" w:author=" " w:date="2004-05-22T16:47:00Z">
        <w:r>
          <w:t xml:space="preserve"> </w:t>
        </w:r>
      </w:ins>
    </w:p>
    <w:p w:rsidR="000844C7" w:rsidRDefault="000844C7" w:rsidP="000844C7">
      <w:pPr>
        <w:numPr>
          <w:ins w:id="62" w:author=" " w:date="2004-05-22T16:47:00Z"/>
        </w:numPr>
        <w:ind w:left="720"/>
      </w:pPr>
      <w:ins w:id="63" w:author=" " w:date="2004-05-22T16:47:00Z">
        <w:r>
          <w:t xml:space="preserve">      </w:t>
        </w:r>
      </w:ins>
      <w:r>
        <w:t>________________________________________________</w:t>
      </w:r>
    </w:p>
    <w:p w:rsidR="000844C7" w:rsidRDefault="000844C7" w:rsidP="000844C7">
      <w:pPr>
        <w:numPr>
          <w:ins w:id="64" w:author=" " w:date="2004-05-22T16:47:00Z"/>
        </w:numPr>
        <w:ind w:firstLine="720"/>
        <w:rPr>
          <w:ins w:id="65" w:author=" " w:date="2004-05-22T16:47:00Z"/>
        </w:rPr>
      </w:pPr>
    </w:p>
    <w:p w:rsidR="000844C7" w:rsidRDefault="000844C7" w:rsidP="000844C7">
      <w:pPr>
        <w:ind w:firstLine="720"/>
      </w:pPr>
    </w:p>
    <w:p w:rsidR="000844C7" w:rsidRDefault="000844C7" w:rsidP="000844C7">
      <w:pPr>
        <w:ind w:firstLine="720"/>
      </w:pPr>
      <w:r>
        <w:rPr>
          <w:b/>
        </w:rPr>
        <w:t xml:space="preserve">Action Exercise #25: </w:t>
      </w:r>
      <w:r>
        <w:t>Take the time now to write about all those things that you learned through magnificent failure in your recent experiences in building your practice.</w:t>
      </w:r>
    </w:p>
    <w:p w:rsidR="000844C7" w:rsidRDefault="000844C7" w:rsidP="000844C7">
      <w:pPr>
        <w:ind w:firstLine="720"/>
      </w:pPr>
      <w:r>
        <w:rPr>
          <w:rFonts w:eastAsia="Arial Unicode M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44C7" w:rsidRDefault="000844C7" w:rsidP="000844C7">
      <w:pPr>
        <w:ind w:firstLine="720"/>
      </w:pPr>
      <w:r>
        <w:rPr>
          <w:b/>
        </w:rPr>
        <w:t xml:space="preserve">Action Exercise #26: </w:t>
      </w:r>
      <w:r>
        <w:t xml:space="preserve">Take the time now to write about how all that you </w:t>
      </w:r>
      <w:r>
        <w:rPr>
          <w:rFonts w:eastAsia="Arial Unicode MS"/>
        </w:rPr>
        <w:t>learned is going to shift you in growing your practice. What do you know for sure now? How will you apply this to building your practice?</w:t>
      </w:r>
      <w:r>
        <w:t xml:space="preserve"> </w:t>
      </w:r>
    </w:p>
    <w:p w:rsidR="000844C7" w:rsidRDefault="000844C7" w:rsidP="000844C7">
      <w:pPr>
        <w:ind w:firstLine="720"/>
      </w:pPr>
      <w:r>
        <w:tab/>
      </w:r>
    </w:p>
    <w:p w:rsidR="000844C7" w:rsidRDefault="000844C7" w:rsidP="000844C7">
      <w:pPr>
        <w:ind w:firstLine="720"/>
        <w:rPr>
          <w:rFonts w:eastAsia="Arial Unicode MS"/>
        </w:rPr>
      </w:pPr>
    </w:p>
    <w:p w:rsidR="000844C7" w:rsidRDefault="000844C7" w:rsidP="000844C7">
      <w:pPr>
        <w:ind w:firstLine="720"/>
        <w:rPr>
          <w:rFonts w:eastAsia="Arial Unicode MS"/>
        </w:rPr>
      </w:pPr>
      <w:r>
        <w:rPr>
          <w:rFonts w:eastAsia="Arial Unicode M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A35AF">
        <w:rPr>
          <w:rFonts w:eastAsia="Arial Unicode MS"/>
        </w:rPr>
        <w:t>________________________</w:t>
      </w:r>
      <w:r>
        <w:rPr>
          <w:rFonts w:eastAsia="Arial Unicode MS"/>
        </w:rPr>
        <w:t>___________________________________________________________________________</w:t>
      </w:r>
    </w:p>
    <w:p w:rsidR="000844C7" w:rsidRDefault="000844C7" w:rsidP="000844C7">
      <w:pPr>
        <w:ind w:firstLine="720"/>
        <w:rPr>
          <w:rFonts w:eastAsia="Arial Unicode MS"/>
        </w:rPr>
      </w:pPr>
    </w:p>
    <w:p w:rsidR="000844C7" w:rsidRDefault="000844C7" w:rsidP="000844C7">
      <w:pPr>
        <w:rPr>
          <w:rFonts w:eastAsia="Arial Unicode MS"/>
        </w:rPr>
      </w:pPr>
      <w:r>
        <w:rPr>
          <w:rFonts w:eastAsia="Arial Unicode MS"/>
          <w:b/>
        </w:rPr>
        <w:t>Action Exercise #27:</w:t>
      </w:r>
      <w:r>
        <w:rPr>
          <w:rFonts w:eastAsia="Arial Unicode MS"/>
        </w:rPr>
        <w:t xml:space="preserve"> </w:t>
      </w:r>
      <w:r>
        <w:rPr>
          <w:rFonts w:eastAsia="Arial Unicode MS"/>
          <w:b/>
          <w:i/>
        </w:rPr>
        <w:t>PARTY TIME!!!</w:t>
      </w:r>
      <w:r>
        <w:rPr>
          <w:rFonts w:eastAsia="Arial Unicode MS"/>
        </w:rPr>
        <w:t xml:space="preserve"> Go out and celebrate what you have accomplished. What does it mean to celebrate? Write down what you will do and when you will do it by? Then party hearty!</w:t>
      </w:r>
    </w:p>
    <w:p w:rsidR="000844C7" w:rsidRDefault="000844C7" w:rsidP="000844C7">
      <w:pPr>
        <w:ind w:firstLine="720"/>
        <w:rPr>
          <w:rFonts w:eastAsia="Arial Unicode MS"/>
        </w:rPr>
      </w:pPr>
    </w:p>
    <w:p w:rsidR="00FC2CE0" w:rsidRDefault="000844C7" w:rsidP="000844C7">
      <w:pPr>
        <w:ind w:firstLine="720"/>
        <w:rPr>
          <w:rFonts w:eastAsia="Arial Unicode MS"/>
        </w:rPr>
      </w:pPr>
      <w:r>
        <w:rPr>
          <w:rFonts w:eastAsia="Arial Unicode M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C2CE0" w:rsidRDefault="00FC2CE0" w:rsidP="000844C7">
      <w:pPr>
        <w:ind w:firstLine="720"/>
        <w:rPr>
          <w:rFonts w:eastAsia="Arial Unicode MS"/>
        </w:rPr>
      </w:pPr>
    </w:p>
    <w:p w:rsidR="000844C7" w:rsidRDefault="000844C7" w:rsidP="000844C7">
      <w:pPr>
        <w:ind w:firstLine="720"/>
      </w:pPr>
      <w:r>
        <w:rPr>
          <w:rFonts w:eastAsia="Arial Unicode MS"/>
        </w:rPr>
        <w:br w:type="page"/>
      </w:r>
      <w:r>
        <w:rPr>
          <w:rFonts w:eastAsia="Arial Unicode MS"/>
        </w:rPr>
        <w:lastRenderedPageBreak/>
        <w:br w:type="page"/>
      </w:r>
    </w:p>
    <w:sectPr w:rsidR="000844C7" w:rsidSect="00B81B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3E6F"/>
    <w:multiLevelType w:val="hybridMultilevel"/>
    <w:tmpl w:val="633E9854"/>
    <w:lvl w:ilvl="0" w:tplc="FFFFFFFF">
      <w:start w:val="1"/>
      <w:numFmt w:val="decimal"/>
      <w:lvlText w:val="%1."/>
      <w:lvlJc w:val="left"/>
      <w:pPr>
        <w:tabs>
          <w:tab w:val="num" w:pos="0"/>
        </w:tabs>
        <w:ind w:left="0" w:hanging="360"/>
      </w:pPr>
      <w:rPr>
        <w:rFonts w:hint="default"/>
      </w:r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
    <w:nsid w:val="2E0E131A"/>
    <w:multiLevelType w:val="hybridMultilevel"/>
    <w:tmpl w:val="89540438"/>
    <w:lvl w:ilvl="0" w:tplc="31807CB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58447386"/>
    <w:multiLevelType w:val="hybridMultilevel"/>
    <w:tmpl w:val="6D2C978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74856975"/>
    <w:multiLevelType w:val="hybridMultilevel"/>
    <w:tmpl w:val="2F7AC020"/>
    <w:lvl w:ilvl="0" w:tplc="D0829D74">
      <w:start w:val="1"/>
      <w:numFmt w:val="decimal"/>
      <w:lvlText w:val="%1."/>
      <w:lvlJc w:val="left"/>
      <w:pPr>
        <w:tabs>
          <w:tab w:val="num" w:pos="1260"/>
        </w:tabs>
        <w:ind w:left="1260" w:hanging="360"/>
      </w:pPr>
      <w:rPr>
        <w:rFonts w:hint="default"/>
      </w:rPr>
    </w:lvl>
    <w:lvl w:ilvl="1" w:tplc="1B18EF20" w:tentative="1">
      <w:start w:val="1"/>
      <w:numFmt w:val="lowerLetter"/>
      <w:lvlText w:val="%2."/>
      <w:lvlJc w:val="left"/>
      <w:pPr>
        <w:tabs>
          <w:tab w:val="num" w:pos="720"/>
        </w:tabs>
        <w:ind w:left="720" w:hanging="360"/>
      </w:pPr>
    </w:lvl>
    <w:lvl w:ilvl="2" w:tplc="55FAE5E8" w:tentative="1">
      <w:start w:val="1"/>
      <w:numFmt w:val="lowerRoman"/>
      <w:lvlText w:val="%3."/>
      <w:lvlJc w:val="right"/>
      <w:pPr>
        <w:tabs>
          <w:tab w:val="num" w:pos="1440"/>
        </w:tabs>
        <w:ind w:left="1440" w:hanging="180"/>
      </w:pPr>
    </w:lvl>
    <w:lvl w:ilvl="3" w:tplc="B2F602CC" w:tentative="1">
      <w:start w:val="1"/>
      <w:numFmt w:val="decimal"/>
      <w:lvlText w:val="%4."/>
      <w:lvlJc w:val="left"/>
      <w:pPr>
        <w:tabs>
          <w:tab w:val="num" w:pos="2160"/>
        </w:tabs>
        <w:ind w:left="2160" w:hanging="360"/>
      </w:pPr>
    </w:lvl>
    <w:lvl w:ilvl="4" w:tplc="95DC83D4" w:tentative="1">
      <w:start w:val="1"/>
      <w:numFmt w:val="lowerLetter"/>
      <w:lvlText w:val="%5."/>
      <w:lvlJc w:val="left"/>
      <w:pPr>
        <w:tabs>
          <w:tab w:val="num" w:pos="2880"/>
        </w:tabs>
        <w:ind w:left="2880" w:hanging="360"/>
      </w:pPr>
    </w:lvl>
    <w:lvl w:ilvl="5" w:tplc="EC005C38" w:tentative="1">
      <w:start w:val="1"/>
      <w:numFmt w:val="lowerRoman"/>
      <w:lvlText w:val="%6."/>
      <w:lvlJc w:val="right"/>
      <w:pPr>
        <w:tabs>
          <w:tab w:val="num" w:pos="3600"/>
        </w:tabs>
        <w:ind w:left="3600" w:hanging="180"/>
      </w:pPr>
    </w:lvl>
    <w:lvl w:ilvl="6" w:tplc="4B741018" w:tentative="1">
      <w:start w:val="1"/>
      <w:numFmt w:val="decimal"/>
      <w:lvlText w:val="%7."/>
      <w:lvlJc w:val="left"/>
      <w:pPr>
        <w:tabs>
          <w:tab w:val="num" w:pos="4320"/>
        </w:tabs>
        <w:ind w:left="4320" w:hanging="360"/>
      </w:pPr>
    </w:lvl>
    <w:lvl w:ilvl="7" w:tplc="CE2CF8D4" w:tentative="1">
      <w:start w:val="1"/>
      <w:numFmt w:val="lowerLetter"/>
      <w:lvlText w:val="%8."/>
      <w:lvlJc w:val="left"/>
      <w:pPr>
        <w:tabs>
          <w:tab w:val="num" w:pos="5040"/>
        </w:tabs>
        <w:ind w:left="5040" w:hanging="360"/>
      </w:pPr>
    </w:lvl>
    <w:lvl w:ilvl="8" w:tplc="6F162578" w:tentative="1">
      <w:start w:val="1"/>
      <w:numFmt w:val="lowerRoman"/>
      <w:lvlText w:val="%9."/>
      <w:lvlJc w:val="right"/>
      <w:pPr>
        <w:tabs>
          <w:tab w:val="num" w:pos="5760"/>
        </w:tabs>
        <w:ind w:left="5760" w:hanging="180"/>
      </w:pPr>
    </w:lvl>
  </w:abstractNum>
  <w:abstractNum w:abstractNumId="4">
    <w:nsid w:val="7DCD738C"/>
    <w:multiLevelType w:val="hybridMultilevel"/>
    <w:tmpl w:val="06C8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44C7"/>
    <w:rsid w:val="000844C7"/>
    <w:rsid w:val="00B81B4D"/>
    <w:rsid w:val="00EA35AF"/>
    <w:rsid w:val="00FC2C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B4D"/>
  </w:style>
  <w:style w:type="paragraph" w:styleId="Heading1">
    <w:name w:val="heading 1"/>
    <w:basedOn w:val="Normal"/>
    <w:next w:val="Normal"/>
    <w:link w:val="Heading1Char"/>
    <w:qFormat/>
    <w:rsid w:val="000844C7"/>
    <w:pPr>
      <w:keepNext/>
      <w:spacing w:after="0" w:line="240" w:lineRule="auto"/>
      <w:jc w:val="center"/>
      <w:outlineLvl w:val="0"/>
    </w:pPr>
    <w:rPr>
      <w:rFonts w:ascii="Times New Roman" w:eastAsia="Times New Roman" w:hAnsi="Times New Roman" w:cs="Times New Roman"/>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844C7"/>
    <w:pPr>
      <w:spacing w:after="0" w:line="240" w:lineRule="auto"/>
    </w:pPr>
    <w:rPr>
      <w:rFonts w:ascii="Tahoma" w:eastAsia="Times New Roman" w:hAnsi="Tahoma" w:cs="Arial Unicode MS"/>
      <w:sz w:val="16"/>
      <w:szCs w:val="16"/>
    </w:rPr>
  </w:style>
  <w:style w:type="character" w:customStyle="1" w:styleId="BalloonTextChar">
    <w:name w:val="Balloon Text Char"/>
    <w:basedOn w:val="DefaultParagraphFont"/>
    <w:link w:val="BalloonText"/>
    <w:semiHidden/>
    <w:rsid w:val="000844C7"/>
    <w:rPr>
      <w:rFonts w:ascii="Tahoma" w:eastAsia="Times New Roman" w:hAnsi="Tahoma" w:cs="Arial Unicode MS"/>
      <w:sz w:val="16"/>
      <w:szCs w:val="16"/>
    </w:rPr>
  </w:style>
  <w:style w:type="character" w:customStyle="1" w:styleId="Heading1Char">
    <w:name w:val="Heading 1 Char"/>
    <w:basedOn w:val="DefaultParagraphFont"/>
    <w:link w:val="Heading1"/>
    <w:rsid w:val="000844C7"/>
    <w:rPr>
      <w:rFonts w:ascii="Times New Roman" w:eastAsia="Times New Roman" w:hAnsi="Times New Roman" w:cs="Times New Roman"/>
      <w:sz w:val="32"/>
      <w:szCs w:val="24"/>
    </w:rPr>
  </w:style>
  <w:style w:type="paragraph" w:styleId="BodyText">
    <w:name w:val="Body Text"/>
    <w:basedOn w:val="Normal"/>
    <w:link w:val="BodyTextChar"/>
    <w:rsid w:val="000844C7"/>
    <w:pPr>
      <w:spacing w:after="0" w:line="240" w:lineRule="auto"/>
    </w:pPr>
    <w:rPr>
      <w:rFonts w:ascii="Times New Roman" w:eastAsia="Arial Unicode MS" w:hAnsi="Times New Roman" w:cs="Times New Roman"/>
      <w:sz w:val="32"/>
      <w:szCs w:val="24"/>
    </w:rPr>
  </w:style>
  <w:style w:type="character" w:customStyle="1" w:styleId="BodyTextChar">
    <w:name w:val="Body Text Char"/>
    <w:basedOn w:val="DefaultParagraphFont"/>
    <w:link w:val="BodyText"/>
    <w:rsid w:val="000844C7"/>
    <w:rPr>
      <w:rFonts w:ascii="Times New Roman" w:eastAsia="Arial Unicode MS" w:hAnsi="Times New Roman" w:cs="Times New Roman"/>
      <w:sz w:val="3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3895</Words>
  <Characters>22202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2011-11-26T18:43:00Z</dcterms:created>
  <dcterms:modified xsi:type="dcterms:W3CDTF">2011-11-26T18:55:00Z</dcterms:modified>
</cp:coreProperties>
</file>