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C2F" w:rsidRPr="005430B0" w:rsidRDefault="005430B0" w:rsidP="005430B0">
      <w:pPr>
        <w:tabs>
          <w:tab w:val="left" w:pos="4133"/>
        </w:tabs>
        <w:spacing w:before="240" w:after="240"/>
        <w:ind w:left="547"/>
        <w:jc w:val="center"/>
        <w:rPr>
          <w:rFonts w:asciiTheme="majorHAnsi" w:hAnsiTheme="majorHAnsi"/>
          <w:color w:val="507688"/>
          <w:sz w:val="48"/>
        </w:rPr>
      </w:pPr>
      <w:r w:rsidRPr="005430B0">
        <w:rPr>
          <w:rFonts w:asciiTheme="majorHAnsi" w:hAnsiTheme="majorHAnsi"/>
          <w:noProof/>
          <w:color w:val="507688"/>
          <w:sz w:val="48"/>
          <w:lang w:val="de-DE" w:eastAsia="de-DE"/>
        </w:rPr>
        <w:drawing>
          <wp:anchor distT="0" distB="0" distL="114300" distR="114300" simplePos="0" relativeHeight="251658240" behindDoc="0" locked="0" layoutInCell="1" allowOverlap="1">
            <wp:simplePos x="0" y="0"/>
            <wp:positionH relativeFrom="column">
              <wp:posOffset>342900</wp:posOffset>
            </wp:positionH>
            <wp:positionV relativeFrom="page">
              <wp:posOffset>800100</wp:posOffset>
            </wp:positionV>
            <wp:extent cx="5791200" cy="927100"/>
            <wp:effectExtent l="25400" t="0" r="0" b="0"/>
            <wp:wrapNone/>
            <wp:docPr id="2" name="Picture 2" descr="Webinar Action Step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ar Action Steps-01.png"/>
                    <pic:cNvPicPr/>
                  </pic:nvPicPr>
                  <pic:blipFill>
                    <a:blip r:embed="rId8" cstate="print"/>
                    <a:stretch>
                      <a:fillRect/>
                    </a:stretch>
                  </pic:blipFill>
                  <pic:spPr>
                    <a:xfrm>
                      <a:off x="0" y="0"/>
                      <a:ext cx="5791200" cy="927100"/>
                    </a:xfrm>
                    <a:prstGeom prst="rect">
                      <a:avLst/>
                    </a:prstGeom>
                  </pic:spPr>
                </pic:pic>
              </a:graphicData>
            </a:graphic>
          </wp:anchor>
        </w:drawing>
      </w:r>
      <w:r w:rsidR="00064C2F" w:rsidRPr="005430B0">
        <w:rPr>
          <w:rFonts w:asciiTheme="majorHAnsi" w:hAnsiTheme="majorHAnsi"/>
          <w:color w:val="507688"/>
          <w:sz w:val="48"/>
        </w:rPr>
        <w:t>Webinar #1: Pre-Work</w:t>
      </w:r>
    </w:p>
    <w:p w:rsidR="00064C2F" w:rsidRPr="00064C2F" w:rsidRDefault="00064C2F" w:rsidP="005430B0">
      <w:pPr>
        <w:tabs>
          <w:tab w:val="left" w:pos="4133"/>
        </w:tabs>
        <w:spacing w:after="120"/>
        <w:ind w:left="540"/>
        <w:rPr>
          <w:rFonts w:asciiTheme="majorHAnsi" w:hAnsiTheme="majorHAnsi"/>
          <w:b/>
          <w:i/>
          <w:color w:val="507688"/>
          <w:sz w:val="28"/>
        </w:rPr>
      </w:pPr>
      <w:r w:rsidRPr="00064C2F">
        <w:rPr>
          <w:rFonts w:asciiTheme="majorHAnsi" w:hAnsiTheme="majorHAnsi"/>
          <w:b/>
          <w:i/>
          <w:color w:val="507688"/>
          <w:sz w:val="28"/>
        </w:rPr>
        <w:t>Pre-Work Before Webinar #1 Co-Active® Selling Program</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#1 and #2 of the Resource Book</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 thru #4</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 How committed are you?</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Where is your commitment to your success as a coach? For the next four weeks, every Friday afternoon, score yourself on a scale from 1–10.</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 = I’ll get to it tomorrow.</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5 = I really want to make this happen for me.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ab/>
        <w:t>10 = Nothing can stop me!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Then make a commitment about what do you need to do to raise that number?</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i/>
          <w:noProof/>
        </w:rPr>
        <w:t>Example</w:t>
      </w:r>
      <w:r w:rsidRPr="00064C2F">
        <w:rPr>
          <w:rFonts w:ascii="Calibri" w:hAnsi="Calibri"/>
          <w:noProof/>
        </w:rPr>
        <w:t>: “Week One: I am at a seven. I want it but I’m not sure how to get there. I need to totally commit three hours a day this week to building my practice. Then I would get to a 10!”</w:t>
      </w: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One Score: </w:t>
      </w:r>
      <w:r>
        <w:rPr>
          <w:rFonts w:ascii="Calibri" w:hAnsi="Calibri"/>
          <w:noProof/>
        </w:rPr>
        <w:softHyphen/>
      </w:r>
      <w:r>
        <w:rPr>
          <w:rFonts w:ascii="Calibri" w:hAnsi="Calibri"/>
          <w:noProof/>
        </w:rPr>
        <w:softHyphen/>
      </w:r>
      <w:ins w:id="0" w:author="D031382" w:date="2012-03-20T21:10:00Z">
        <w:r w:rsidR="0064315B">
          <w:rPr>
            <w:rFonts w:ascii="Calibri" w:hAnsi="Calibri"/>
            <w:noProof/>
          </w:rPr>
          <w:t>3</w:t>
        </w:r>
      </w:ins>
      <w:r>
        <w:rPr>
          <w:rFonts w:ascii="Calibri" w:hAnsi="Calibri"/>
          <w:noProof/>
          <w:u w:val="single"/>
        </w:rPr>
        <w:tab/>
      </w:r>
      <w:r w:rsidRPr="00064C2F">
        <w:rPr>
          <w:rFonts w:ascii="Calibri" w:hAnsi="Calibri"/>
          <w:noProof/>
        </w:rPr>
        <w:t>Why</w:t>
      </w:r>
      <w:r>
        <w:rPr>
          <w:rFonts w:ascii="Calibri" w:hAnsi="Calibri"/>
          <w:noProof/>
        </w:rPr>
        <w:tab/>
      </w:r>
      <w:ins w:id="1" w:author="D031382" w:date="2012-03-20T21:11:00Z">
        <w:r w:rsidR="0064315B">
          <w:rPr>
            <w:rFonts w:ascii="Calibri" w:hAnsi="Calibri"/>
            <w:noProof/>
          </w:rPr>
          <w:t>no  rush, enjoy free time to gather energy for the endeavor</w:t>
        </w:r>
      </w:ins>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ins w:id="2" w:author="D031382" w:date="2012-03-20T21:11:00Z">
        <w:r w:rsidR="0064315B">
          <w:rPr>
            <w:rFonts w:ascii="Calibri" w:hAnsi="Calibri"/>
            <w:noProof/>
          </w:rPr>
          <w:t>get at least to 5 next week</w:t>
        </w:r>
      </w:ins>
      <w:r>
        <w:rPr>
          <w:rFonts w:ascii="Calibri" w:hAnsi="Calibri"/>
          <w:noProof/>
        </w:rPr>
        <w:tab/>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Two</w:t>
      </w:r>
      <w:r w:rsidRPr="00064C2F">
        <w:rPr>
          <w:rFonts w:ascii="Calibri" w:hAnsi="Calibri"/>
          <w:noProof/>
        </w:rPr>
        <w:t xml:space="preserve"> Score: </w:t>
      </w:r>
      <w:r>
        <w:rPr>
          <w:rFonts w:ascii="Calibri" w:hAnsi="Calibri"/>
          <w:noProof/>
        </w:rPr>
        <w:softHyphen/>
      </w:r>
      <w:r>
        <w:rPr>
          <w:rFonts w:ascii="Calibri" w:hAnsi="Calibri"/>
          <w:noProof/>
        </w:rPr>
        <w:softHyphen/>
      </w:r>
      <w:ins w:id="3" w:author="D031382" w:date="2012-03-20T21:12:00Z">
        <w:r w:rsidR="0064315B">
          <w:rPr>
            <w:rFonts w:ascii="Calibri" w:hAnsi="Calibri"/>
            <w:noProof/>
          </w:rPr>
          <w:t>5</w:t>
        </w:r>
      </w:ins>
      <w:r>
        <w:rPr>
          <w:rFonts w:ascii="Calibri" w:hAnsi="Calibri"/>
          <w:noProof/>
          <w:u w:val="single"/>
        </w:rPr>
        <w:tab/>
      </w:r>
      <w:ins w:id="4" w:author="D031382" w:date="2012-03-20T21:13:00Z">
        <w:r w:rsidR="0064315B">
          <w:rPr>
            <w:rFonts w:ascii="Calibri" w:hAnsi="Calibri"/>
            <w:noProof/>
            <w:u w:val="single"/>
          </w:rPr>
          <w:t xml:space="preserve">      </w:t>
        </w:r>
      </w:ins>
      <w:r w:rsidRPr="00064C2F">
        <w:rPr>
          <w:rFonts w:ascii="Calibri" w:hAnsi="Calibri"/>
          <w:noProof/>
        </w:rPr>
        <w:t>Why</w:t>
      </w:r>
      <w:ins w:id="5" w:author="D031382" w:date="2012-03-20T21:12:00Z">
        <w:r w:rsidR="0064315B">
          <w:rPr>
            <w:rFonts w:ascii="Calibri" w:hAnsi="Calibri"/>
            <w:noProof/>
          </w:rPr>
          <w:t xml:space="preserve"> this is what I have worked for during the last 15 month.</w:t>
        </w:r>
      </w:ins>
      <w:r>
        <w:rPr>
          <w:rFonts w:ascii="Calibri" w:hAnsi="Calibri"/>
          <w:noProof/>
        </w:rPr>
        <w:tab/>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ins w:id="6" w:author="D031382" w:date="2012-03-20T21:12:00Z">
        <w:r w:rsidR="0064315B">
          <w:rPr>
            <w:rFonts w:ascii="Calibri" w:hAnsi="Calibri"/>
            <w:noProof/>
          </w:rPr>
          <w:t xml:space="preserve">get to </w:t>
        </w:r>
      </w:ins>
      <w:ins w:id="7" w:author="D031382" w:date="2012-03-20T21:13:00Z">
        <w:r w:rsidR="0064315B">
          <w:rPr>
            <w:rFonts w:ascii="Calibri" w:hAnsi="Calibri"/>
            <w:noProof/>
          </w:rPr>
          <w:t>at least 8</w:t>
        </w:r>
      </w:ins>
      <w:r>
        <w:rPr>
          <w:rFonts w:ascii="Calibri" w:hAnsi="Calibri"/>
          <w:noProof/>
        </w:rPr>
        <w:tab/>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Three</w:t>
      </w:r>
      <w:r w:rsidRPr="00064C2F">
        <w:rPr>
          <w:rFonts w:ascii="Calibri" w:hAnsi="Calibri"/>
          <w:noProof/>
        </w:rPr>
        <w:t xml:space="preserve"> Score: </w:t>
      </w:r>
      <w:r>
        <w:rPr>
          <w:rFonts w:ascii="Calibri" w:hAnsi="Calibri"/>
          <w:noProof/>
        </w:rPr>
        <w:softHyphen/>
      </w:r>
      <w:r>
        <w:rPr>
          <w:rFonts w:ascii="Calibri" w:hAnsi="Calibri"/>
          <w:noProof/>
        </w:rPr>
        <w:softHyphen/>
      </w:r>
      <w:ins w:id="8" w:author="D031382" w:date="2012-03-20T21:13:00Z">
        <w:r w:rsidR="0064315B">
          <w:rPr>
            <w:rFonts w:ascii="Calibri" w:hAnsi="Calibri"/>
            <w:noProof/>
          </w:rPr>
          <w:t>8</w:t>
        </w:r>
      </w:ins>
      <w:r>
        <w:rPr>
          <w:rFonts w:ascii="Calibri" w:hAnsi="Calibri"/>
          <w:noProof/>
          <w:u w:val="single"/>
        </w:rPr>
        <w:tab/>
      </w:r>
      <w:ins w:id="9" w:author="D031382" w:date="2012-03-20T21:14:00Z">
        <w:r w:rsidR="0064315B">
          <w:rPr>
            <w:rFonts w:ascii="Calibri" w:hAnsi="Calibri"/>
            <w:noProof/>
            <w:u w:val="single"/>
          </w:rPr>
          <w:t xml:space="preserve">       </w:t>
        </w:r>
      </w:ins>
      <w:r w:rsidRPr="00064C2F">
        <w:rPr>
          <w:rFonts w:ascii="Calibri" w:hAnsi="Calibri"/>
          <w:noProof/>
        </w:rPr>
        <w:t>Why</w:t>
      </w:r>
      <w:ins w:id="10" w:author="D031382" w:date="2012-03-20T21:14:00Z">
        <w:r w:rsidR="0064315B">
          <w:rPr>
            <w:rFonts w:ascii="Calibri" w:hAnsi="Calibri"/>
            <w:noProof/>
          </w:rPr>
          <w:t xml:space="preserve"> I managed to do all the homework and overcame the nervousness talking to strangers about coaching</w:t>
        </w:r>
      </w:ins>
      <w:ins w:id="11" w:author="D031382" w:date="2012-03-20T21:15:00Z">
        <w:r w:rsidR="00715249">
          <w:rPr>
            <w:rFonts w:ascii="Calibri" w:hAnsi="Calibri"/>
            <w:noProof/>
          </w:rPr>
          <w:t>. It was good once I got going</w:t>
        </w:r>
      </w:ins>
      <w:r>
        <w:rPr>
          <w:rFonts w:ascii="Calibri" w:hAnsi="Calibri"/>
          <w:noProof/>
        </w:rPr>
        <w:tab/>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ins w:id="12" w:author="D031382" w:date="2012-03-20T21:15:00Z">
        <w:r w:rsidR="00715249">
          <w:rPr>
            <w:rFonts w:ascii="Calibri" w:hAnsi="Calibri"/>
            <w:noProof/>
          </w:rPr>
          <w:t xml:space="preserve"> stay in this mode and get new clients</w:t>
        </w:r>
      </w:ins>
      <w:r>
        <w:rPr>
          <w:rFonts w:ascii="Calibri" w:hAnsi="Calibri"/>
          <w:noProof/>
        </w:rPr>
        <w:tab/>
      </w:r>
    </w:p>
    <w:p w:rsidR="005430B0" w:rsidRDefault="005430B0"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p>
    <w:p w:rsidR="00064C2F" w:rsidRPr="00064C2F" w:rsidRDefault="00064C2F" w:rsidP="005430B0">
      <w:pPr>
        <w:widowControl w:val="0"/>
        <w:tabs>
          <w:tab w:val="right" w:leader="underscore" w:pos="4320"/>
          <w:tab w:val="right" w:leader="underscore" w:pos="9990"/>
        </w:tabs>
        <w:autoSpaceDE w:val="0"/>
        <w:autoSpaceDN w:val="0"/>
        <w:adjustRightInd w:val="0"/>
        <w:spacing w:after="120"/>
        <w:ind w:left="540"/>
        <w:rPr>
          <w:rFonts w:ascii="Calibri" w:hAnsi="Calibri"/>
          <w:noProof/>
        </w:rPr>
      </w:pPr>
      <w:r w:rsidRPr="00064C2F">
        <w:rPr>
          <w:rFonts w:ascii="Calibri" w:hAnsi="Calibri"/>
          <w:noProof/>
        </w:rPr>
        <w:t xml:space="preserve">Week </w:t>
      </w:r>
      <w:r>
        <w:rPr>
          <w:rFonts w:ascii="Calibri" w:hAnsi="Calibri"/>
          <w:noProof/>
        </w:rPr>
        <w:t>Four</w:t>
      </w:r>
      <w:r w:rsidRPr="00064C2F">
        <w:rPr>
          <w:rFonts w:ascii="Calibri" w:hAnsi="Calibri"/>
          <w:noProof/>
        </w:rPr>
        <w:t xml:space="preserve"> Score: </w:t>
      </w:r>
      <w:r>
        <w:rPr>
          <w:rFonts w:ascii="Calibri" w:hAnsi="Calibri"/>
          <w:noProof/>
        </w:rPr>
        <w:softHyphen/>
      </w:r>
      <w:r>
        <w:rPr>
          <w:rFonts w:ascii="Calibri" w:hAnsi="Calibri"/>
          <w:noProof/>
        </w:rPr>
        <w:softHyphen/>
      </w:r>
      <w:ins w:id="13" w:author="D031382" w:date="2012-03-20T21:15:00Z">
        <w:r w:rsidR="00715249">
          <w:rPr>
            <w:rFonts w:ascii="Calibri" w:hAnsi="Calibri"/>
            <w:noProof/>
          </w:rPr>
          <w:t xml:space="preserve"> 8</w:t>
        </w:r>
      </w:ins>
      <w:ins w:id="14" w:author="D031382" w:date="2012-03-20T21:16:00Z">
        <w:r w:rsidR="00715249">
          <w:rPr>
            <w:rFonts w:ascii="Calibri" w:hAnsi="Calibri"/>
            <w:noProof/>
          </w:rPr>
          <w:t xml:space="preserve">   </w:t>
        </w:r>
      </w:ins>
      <w:r>
        <w:rPr>
          <w:rFonts w:ascii="Calibri" w:hAnsi="Calibri"/>
          <w:noProof/>
          <w:u w:val="single"/>
        </w:rPr>
        <w:tab/>
      </w:r>
      <w:r w:rsidRPr="00064C2F">
        <w:rPr>
          <w:rFonts w:ascii="Calibri" w:hAnsi="Calibri"/>
          <w:noProof/>
        </w:rPr>
        <w:t>Why</w:t>
      </w:r>
      <w:ins w:id="15" w:author="D031382" w:date="2012-03-20T21:16:00Z">
        <w:r w:rsidR="00715249">
          <w:rPr>
            <w:rFonts w:ascii="Calibri" w:hAnsi="Calibri"/>
            <w:noProof/>
          </w:rPr>
          <w:t xml:space="preserve"> I was away the long weekend for assisting at a coaching workshop, had lots to do and long hours at my main job and still was able to talk to more then 10 peope for the </w:t>
        </w:r>
      </w:ins>
      <w:ins w:id="16" w:author="D031382" w:date="2012-03-20T21:17:00Z">
        <w:r w:rsidR="00715249">
          <w:rPr>
            <w:rFonts w:ascii="Calibri" w:hAnsi="Calibri"/>
            <w:noProof/>
          </w:rPr>
          <w:t>“</w:t>
        </w:r>
      </w:ins>
      <w:ins w:id="17" w:author="D031382" w:date="2012-03-20T21:16:00Z">
        <w:r w:rsidR="00715249">
          <w:rPr>
            <w:rFonts w:ascii="Calibri" w:hAnsi="Calibri"/>
            <w:noProof/>
          </w:rPr>
          <w:t>no</w:t>
        </w:r>
      </w:ins>
      <w:ins w:id="18" w:author="D031382" w:date="2012-03-20T21:17:00Z">
        <w:r w:rsidR="00715249">
          <w:rPr>
            <w:rFonts w:ascii="Calibri" w:hAnsi="Calibri"/>
            <w:noProof/>
          </w:rPr>
          <w:t>” in only two days.</w:t>
        </w:r>
      </w:ins>
      <w:r>
        <w:rPr>
          <w:rFonts w:ascii="Calibri" w:hAnsi="Calibri"/>
          <w:noProof/>
        </w:rPr>
        <w:tab/>
      </w:r>
      <w:r>
        <w:rPr>
          <w:rFonts w:ascii="Calibri" w:hAnsi="Calibri"/>
          <w:noProof/>
        </w:rPr>
        <w:tab/>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Commitment</w:t>
      </w:r>
      <w:r>
        <w:rPr>
          <w:rFonts w:ascii="Calibri" w:hAnsi="Calibri"/>
          <w:noProof/>
        </w:rPr>
        <w:t xml:space="preserve">: </w:t>
      </w:r>
      <w:ins w:id="19" w:author="D031382" w:date="2012-03-20T21:17:00Z">
        <w:r w:rsidR="00715249">
          <w:rPr>
            <w:rFonts w:ascii="Calibri" w:hAnsi="Calibri"/>
            <w:noProof/>
          </w:rPr>
          <w:t>keep up this spirit</w:t>
        </w:r>
      </w:ins>
      <w:r>
        <w:rPr>
          <w:rFonts w:ascii="Calibri" w:hAnsi="Calibri"/>
          <w:noProof/>
        </w:rPr>
        <w:tab/>
      </w: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 List your assets!</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List 10 positive attributes about yourself and about your life circumstances that support you in becoming a successful and masterful coach.</w:t>
      </w:r>
    </w:p>
    <w:p w:rsidR="00064C2F" w:rsidRPr="00064C2F" w:rsidRDefault="00064C2F" w:rsidP="005430B0">
      <w:pPr>
        <w:widowControl w:val="0"/>
        <w:autoSpaceDE w:val="0"/>
        <w:autoSpaceDN w:val="0"/>
        <w:adjustRightInd w:val="0"/>
        <w:spacing w:after="120"/>
        <w:ind w:left="540"/>
        <w:rPr>
          <w:rFonts w:ascii="Calibri" w:hAnsi="Calibri"/>
          <w:noProof/>
        </w:rPr>
      </w:pPr>
      <w:r w:rsidRPr="005430B0">
        <w:rPr>
          <w:rFonts w:ascii="Calibri" w:hAnsi="Calibri"/>
          <w:i/>
          <w:noProof/>
        </w:rPr>
        <w:t>Example:</w:t>
      </w:r>
      <w:r w:rsidRPr="00064C2F">
        <w:rPr>
          <w:rFonts w:ascii="Calibri" w:hAnsi="Calibri"/>
          <w:noProof/>
        </w:rPr>
        <w:t xml:space="preserve"> I’m a mom, and I raised two great boys. I have learned how to listen very well.”</w:t>
      </w:r>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1</w:t>
      </w:r>
      <w:r>
        <w:rPr>
          <w:rFonts w:ascii="Calibri" w:hAnsi="Calibri"/>
          <w:noProof/>
        </w:rPr>
        <w:t>.</w:t>
      </w:r>
      <w:ins w:id="20" w:author="D031382" w:date="2012-03-20T21:00:00Z">
        <w:r w:rsidR="003C7B07">
          <w:rPr>
            <w:rFonts w:ascii="Calibri" w:hAnsi="Calibri"/>
            <w:noProof/>
          </w:rPr>
          <w:t xml:space="preserve"> I have gone through all CTI classes and certification in </w:t>
        </w:r>
      </w:ins>
      <w:ins w:id="21" w:author="D031382" w:date="2012-03-20T21:01:00Z">
        <w:r w:rsidR="003C7B07">
          <w:rPr>
            <w:rFonts w:ascii="Calibri" w:hAnsi="Calibri"/>
            <w:noProof/>
          </w:rPr>
          <w:t xml:space="preserve">a </w:t>
        </w:r>
      </w:ins>
      <w:ins w:id="22" w:author="D031382" w:date="2012-03-20T21:00:00Z">
        <w:r w:rsidR="003C7B07">
          <w:rPr>
            <w:rFonts w:ascii="Calibri" w:hAnsi="Calibri"/>
            <w:noProof/>
          </w:rPr>
          <w:t>1</w:t>
        </w:r>
      </w:ins>
      <w:ins w:id="23" w:author="D031382" w:date="2012-03-20T21:02:00Z">
        <w:r w:rsidR="003C7B07">
          <w:rPr>
            <w:rFonts w:ascii="Calibri" w:hAnsi="Calibri"/>
            <w:noProof/>
          </w:rPr>
          <w:t>5</w:t>
        </w:r>
      </w:ins>
      <w:ins w:id="24" w:author="D031382" w:date="2012-03-20T21:00:00Z">
        <w:r w:rsidR="003C7B07">
          <w:rPr>
            <w:rFonts w:ascii="Calibri" w:hAnsi="Calibri"/>
            <w:noProof/>
          </w:rPr>
          <w:t xml:space="preserve"> </w:t>
        </w:r>
      </w:ins>
      <w:ins w:id="25" w:author="D031382" w:date="2012-03-20T21:02:00Z">
        <w:r w:rsidR="003C7B07">
          <w:rPr>
            <w:rFonts w:ascii="Calibri" w:hAnsi="Calibri"/>
            <w:noProof/>
          </w:rPr>
          <w:t>month</w:t>
        </w:r>
      </w:ins>
      <w:ins w:id="26" w:author="D031382" w:date="2012-03-20T21:01:00Z">
        <w:r w:rsidR="003C7B07">
          <w:rPr>
            <w:rFonts w:ascii="Calibri" w:hAnsi="Calibri"/>
            <w:noProof/>
          </w:rPr>
          <w:t>!</w:t>
        </w:r>
      </w:ins>
      <w:ins w:id="27" w:author="D031382" w:date="2012-03-20T21:02:00Z">
        <w:r w:rsidR="003C7B07">
          <w:rPr>
            <w:rFonts w:ascii="Calibri" w:hAnsi="Calibri"/>
            <w:noProof/>
          </w:rPr>
          <w:t xml:space="preserve"> I know I can do it!</w:t>
        </w:r>
      </w:ins>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2</w:t>
      </w:r>
      <w:r w:rsidR="005430B0">
        <w:rPr>
          <w:rFonts w:ascii="Calibri" w:hAnsi="Calibri"/>
          <w:noProof/>
        </w:rPr>
        <w:t>.</w:t>
      </w:r>
      <w:ins w:id="28" w:author="D031382" w:date="2012-03-20T21:02:00Z">
        <w:r w:rsidR="003C7B07">
          <w:rPr>
            <w:rFonts w:ascii="Calibri" w:hAnsi="Calibri"/>
            <w:noProof/>
          </w:rPr>
          <w:t xml:space="preserve"> I have </w:t>
        </w:r>
      </w:ins>
      <w:ins w:id="29" w:author="D031382" w:date="2012-03-20T21:07:00Z">
        <w:r w:rsidR="002F5D3F">
          <w:rPr>
            <w:rFonts w:ascii="Calibri" w:hAnsi="Calibri"/>
            <w:noProof/>
          </w:rPr>
          <w:t xml:space="preserve">taken the risk and </w:t>
        </w:r>
      </w:ins>
      <w:ins w:id="30" w:author="D031382" w:date="2012-03-20T21:02:00Z">
        <w:r w:rsidR="003C7B07">
          <w:rPr>
            <w:rFonts w:ascii="Calibri" w:hAnsi="Calibri"/>
            <w:noProof/>
          </w:rPr>
          <w:t xml:space="preserve">reduced my main job to 60% (Mon-Wed) </w:t>
        </w:r>
      </w:ins>
      <w:ins w:id="31" w:author="D031382" w:date="2012-03-20T21:03:00Z">
        <w:r w:rsidR="003C7B07">
          <w:rPr>
            <w:rFonts w:ascii="Calibri" w:hAnsi="Calibri"/>
            <w:noProof/>
          </w:rPr>
          <w:t>–</w:t>
        </w:r>
      </w:ins>
      <w:ins w:id="32" w:author="D031382" w:date="2012-03-20T21:02:00Z">
        <w:r w:rsidR="003C7B07">
          <w:rPr>
            <w:rFonts w:ascii="Calibri" w:hAnsi="Calibri"/>
            <w:noProof/>
          </w:rPr>
          <w:t xml:space="preserve"> I </w:t>
        </w:r>
      </w:ins>
      <w:ins w:id="33" w:author="D031382" w:date="2012-03-20T21:03:00Z">
        <w:r w:rsidR="003C7B07">
          <w:rPr>
            <w:rFonts w:ascii="Calibri" w:hAnsi="Calibri"/>
            <w:noProof/>
          </w:rPr>
          <w:t>have enough time to build the business.</w:t>
        </w:r>
      </w:ins>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3</w:t>
      </w:r>
      <w:r w:rsidR="005430B0">
        <w:rPr>
          <w:rFonts w:ascii="Calibri" w:hAnsi="Calibri"/>
          <w:noProof/>
        </w:rPr>
        <w:t>.</w:t>
      </w:r>
      <w:ins w:id="34" w:author="D031382" w:date="2012-03-20T21:03:00Z">
        <w:r w:rsidR="003C7B07">
          <w:rPr>
            <w:rFonts w:ascii="Calibri" w:hAnsi="Calibri"/>
            <w:noProof/>
          </w:rPr>
          <w:t xml:space="preserve"> I really want it</w:t>
        </w:r>
      </w:ins>
      <w:ins w:id="35" w:author="D031382" w:date="2012-03-20T21:08:00Z">
        <w:r w:rsidR="002F5D3F">
          <w:rPr>
            <w:rFonts w:ascii="Calibri" w:hAnsi="Calibri"/>
            <w:noProof/>
          </w:rPr>
          <w:t xml:space="preserve"> and I have the energy to do it</w:t>
        </w:r>
      </w:ins>
      <w:ins w:id="36" w:author="D031382" w:date="2012-03-20T21:03:00Z">
        <w:r w:rsidR="003C7B07">
          <w:rPr>
            <w:rFonts w:ascii="Calibri" w:hAnsi="Calibri"/>
            <w:noProof/>
          </w:rPr>
          <w:t>.</w:t>
        </w:r>
      </w:ins>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4</w:t>
      </w:r>
      <w:r w:rsidR="005430B0">
        <w:rPr>
          <w:rFonts w:ascii="Calibri" w:hAnsi="Calibri"/>
          <w:noProof/>
        </w:rPr>
        <w:t>.</w:t>
      </w:r>
      <w:ins w:id="37" w:author="D031382" w:date="2012-03-20T21:03:00Z">
        <w:r w:rsidR="003C7B07">
          <w:rPr>
            <w:rFonts w:ascii="Calibri" w:hAnsi="Calibri"/>
            <w:noProof/>
          </w:rPr>
          <w:t xml:space="preserve"> It gives sense to my life</w:t>
        </w:r>
      </w:ins>
      <w:ins w:id="38" w:author="D031382" w:date="2012-03-20T21:04:00Z">
        <w:r w:rsidR="003C7B07">
          <w:rPr>
            <w:rFonts w:ascii="Calibri" w:hAnsi="Calibri"/>
            <w:noProof/>
          </w:rPr>
          <w:t>.</w:t>
        </w:r>
      </w:ins>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5</w:t>
      </w:r>
      <w:r w:rsidR="005430B0">
        <w:rPr>
          <w:rFonts w:ascii="Calibri" w:hAnsi="Calibri"/>
          <w:noProof/>
        </w:rPr>
        <w:t>.</w:t>
      </w:r>
      <w:ins w:id="39" w:author="D031382" w:date="2012-03-20T21:04:00Z">
        <w:r w:rsidR="003C7B07">
          <w:rPr>
            <w:rFonts w:ascii="Calibri" w:hAnsi="Calibri"/>
            <w:noProof/>
          </w:rPr>
          <w:t xml:space="preserve"> I love people, love listening, love helping.</w:t>
        </w:r>
      </w:ins>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6</w:t>
      </w:r>
      <w:r w:rsidR="005430B0">
        <w:rPr>
          <w:rFonts w:ascii="Calibri" w:hAnsi="Calibri"/>
          <w:noProof/>
        </w:rPr>
        <w:t>.</w:t>
      </w:r>
      <w:ins w:id="40" w:author="D031382" w:date="2012-03-20T21:04:00Z">
        <w:r w:rsidR="002F5D3F">
          <w:rPr>
            <w:rFonts w:ascii="Calibri" w:hAnsi="Calibri"/>
            <w:noProof/>
          </w:rPr>
          <w:t xml:space="preserve"> I want to make a difference </w:t>
        </w:r>
        <w:r w:rsidR="003C7B07">
          <w:rPr>
            <w:rFonts w:ascii="Calibri" w:hAnsi="Calibri"/>
            <w:noProof/>
          </w:rPr>
          <w:t>and it has to start somewhere</w:t>
        </w:r>
      </w:ins>
      <w:ins w:id="41" w:author="D031382" w:date="2012-03-20T21:05:00Z">
        <w:r w:rsidR="002F5D3F">
          <w:rPr>
            <w:rFonts w:ascii="Calibri" w:hAnsi="Calibri"/>
            <w:noProof/>
          </w:rPr>
          <w:t xml:space="preserve"> and now!</w:t>
        </w:r>
      </w:ins>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7</w:t>
      </w:r>
      <w:r w:rsidR="005430B0">
        <w:rPr>
          <w:rFonts w:ascii="Calibri" w:hAnsi="Calibri"/>
          <w:noProof/>
        </w:rPr>
        <w:t>.</w:t>
      </w:r>
      <w:ins w:id="42" w:author="D031382" w:date="2012-03-20T21:05:00Z">
        <w:r w:rsidR="002F5D3F">
          <w:rPr>
            <w:rFonts w:ascii="Calibri" w:hAnsi="Calibri"/>
            <w:noProof/>
          </w:rPr>
          <w:t xml:space="preserve"> My mentor coach totally supports me and believes in my abilities as a coach.</w:t>
        </w:r>
      </w:ins>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8</w:t>
      </w:r>
      <w:r w:rsidR="005430B0">
        <w:rPr>
          <w:rFonts w:ascii="Calibri" w:hAnsi="Calibri"/>
          <w:noProof/>
        </w:rPr>
        <w:t>.</w:t>
      </w:r>
      <w:ins w:id="43" w:author="D031382" w:date="2012-03-20T21:06:00Z">
        <w:r w:rsidR="002F5D3F">
          <w:rPr>
            <w:rFonts w:ascii="Calibri" w:hAnsi="Calibri"/>
            <w:noProof/>
          </w:rPr>
          <w:t xml:space="preserve"> I have lots of experience in different jobs and life circumstances which I can bring into my coaching. </w:t>
        </w:r>
      </w:ins>
      <w:bookmarkStart w:id="44" w:name="_GoBack"/>
      <w:bookmarkEnd w:id="44"/>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9</w:t>
      </w:r>
      <w:r w:rsidR="005430B0">
        <w:rPr>
          <w:rFonts w:ascii="Calibri" w:hAnsi="Calibri"/>
          <w:noProof/>
        </w:rPr>
        <w:t>.</w:t>
      </w:r>
      <w:ins w:id="45" w:author="D031382" w:date="2012-03-20T21:07:00Z">
        <w:r w:rsidR="002F5D3F">
          <w:rPr>
            <w:rFonts w:ascii="Calibri" w:hAnsi="Calibri"/>
            <w:noProof/>
          </w:rPr>
          <w:t xml:space="preserve"> </w:t>
        </w:r>
      </w:ins>
      <w:ins w:id="46" w:author="D031382" w:date="2012-03-20T21:08:00Z">
        <w:r w:rsidR="002F5D3F">
          <w:rPr>
            <w:rFonts w:ascii="Calibri" w:hAnsi="Calibri"/>
            <w:noProof/>
          </w:rPr>
          <w:t xml:space="preserve">I am willing to learn </w:t>
        </w:r>
      </w:ins>
      <w:ins w:id="47" w:author="D031382" w:date="2012-03-20T21:09:00Z">
        <w:r w:rsidR="002F5D3F">
          <w:rPr>
            <w:rFonts w:ascii="Calibri" w:hAnsi="Calibri"/>
            <w:noProof/>
          </w:rPr>
          <w:t xml:space="preserve">more </w:t>
        </w:r>
      </w:ins>
      <w:ins w:id="48" w:author="D031382" w:date="2012-03-20T21:08:00Z">
        <w:r w:rsidR="002F5D3F">
          <w:rPr>
            <w:rFonts w:ascii="Calibri" w:hAnsi="Calibri"/>
            <w:noProof/>
          </w:rPr>
          <w:t>and improve my skills</w:t>
        </w:r>
      </w:ins>
      <w:ins w:id="49" w:author="D031382" w:date="2012-03-20T21:09:00Z">
        <w:r w:rsidR="002F5D3F">
          <w:rPr>
            <w:rFonts w:ascii="Calibri" w:hAnsi="Calibri"/>
            <w:noProof/>
          </w:rPr>
          <w:t xml:space="preserve"> constantly.</w:t>
        </w:r>
      </w:ins>
    </w:p>
    <w:p w:rsidR="00064C2F" w:rsidRPr="00064C2F" w:rsidRDefault="00064C2F" w:rsidP="005430B0">
      <w:pPr>
        <w:widowControl w:val="0"/>
        <w:tabs>
          <w:tab w:val="right" w:leader="underscore" w:pos="9990"/>
        </w:tabs>
        <w:autoSpaceDE w:val="0"/>
        <w:autoSpaceDN w:val="0"/>
        <w:adjustRightInd w:val="0"/>
        <w:spacing w:after="120"/>
        <w:ind w:left="540"/>
        <w:rPr>
          <w:rFonts w:ascii="Calibri" w:hAnsi="Calibri"/>
          <w:noProof/>
        </w:rPr>
      </w:pPr>
      <w:r w:rsidRPr="00064C2F">
        <w:rPr>
          <w:rFonts w:ascii="Calibri" w:hAnsi="Calibri"/>
          <w:noProof/>
        </w:rPr>
        <w:t>10</w:t>
      </w:r>
      <w:r w:rsidR="005430B0">
        <w:rPr>
          <w:rFonts w:ascii="Calibri" w:hAnsi="Calibri"/>
          <w:noProof/>
        </w:rPr>
        <w:t>.</w:t>
      </w:r>
      <w:ins w:id="50" w:author="D031382" w:date="2012-03-20T21:09:00Z">
        <w:r w:rsidR="002F5D3F">
          <w:rPr>
            <w:rFonts w:ascii="Calibri" w:hAnsi="Calibri"/>
            <w:noProof/>
          </w:rPr>
          <w:t xml:space="preserve"> I am a lucky person, if I really want something I achieve it</w:t>
        </w:r>
      </w:ins>
      <w:ins w:id="51" w:author="D031382" w:date="2012-03-20T21:10:00Z">
        <w:r w:rsidR="002F5D3F">
          <w:rPr>
            <w:rFonts w:ascii="Calibri" w:hAnsi="Calibri"/>
            <w:noProof/>
          </w:rPr>
          <w:t xml:space="preserve"> if it is in my range of influence.</w:t>
        </w:r>
      </w:ins>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#3: Who do you admire?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Who are your heroes, and/or heroines? Who are your Captain and Crew? Choose either your favorite hero or crew member. Imagine what advice that person would give you about trusting your-self to build your practice. If you can’t imagine what they would say, try one or more of these techniques… Describe her or him. Draw a picture of him or her. Write down all the things you admire about that person. Now embody that person! Stand up and get into the body posture he or she would take. Notice what that feels like in your body.</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Write down what you discover.</w:t>
      </w:r>
    </w:p>
    <w:p w:rsidR="003C7B07" w:rsidRDefault="00064C2F" w:rsidP="005430B0">
      <w:pPr>
        <w:widowControl w:val="0"/>
        <w:autoSpaceDE w:val="0"/>
        <w:autoSpaceDN w:val="0"/>
        <w:adjustRightInd w:val="0"/>
        <w:spacing w:after="120"/>
        <w:ind w:left="540"/>
        <w:rPr>
          <w:ins w:id="52" w:author="D031382" w:date="2012-03-20T20:57:00Z"/>
          <w:rFonts w:ascii="Calibri" w:hAnsi="Calibri"/>
          <w:noProof/>
        </w:rPr>
      </w:pPr>
      <w:r w:rsidRPr="00064C2F">
        <w:rPr>
          <w:rFonts w:ascii="Calibri" w:hAnsi="Calibri"/>
          <w:noProof/>
        </w:rPr>
        <w:t xml:space="preserve"> </w:t>
      </w:r>
      <w:ins w:id="53" w:author="D031382" w:date="2012-03-20T20:55:00Z">
        <w:r w:rsidR="003C7B07">
          <w:rPr>
            <w:rFonts w:ascii="Calibri" w:hAnsi="Calibri"/>
            <w:noProof/>
          </w:rPr>
          <w:t xml:space="preserve">Mother Theresa – she was small, strong, with a strong will, powerful, strong believe in God and in the good in people, tough, </w:t>
        </w:r>
      </w:ins>
      <w:ins w:id="54" w:author="D031382" w:date="2012-03-20T20:59:00Z">
        <w:r w:rsidR="003C7B07">
          <w:rPr>
            <w:rFonts w:ascii="Calibri" w:hAnsi="Calibri"/>
            <w:noProof/>
          </w:rPr>
          <w:t xml:space="preserve">self disciplined, </w:t>
        </w:r>
      </w:ins>
      <w:ins w:id="55" w:author="D031382" w:date="2012-03-20T20:55:00Z">
        <w:r w:rsidR="003C7B07">
          <w:rPr>
            <w:rFonts w:ascii="Calibri" w:hAnsi="Calibri"/>
            <w:noProof/>
          </w:rPr>
          <w:t xml:space="preserve">intelligent, kind, loving, caring </w:t>
        </w:r>
      </w:ins>
      <w:ins w:id="56" w:author="D031382" w:date="2012-03-20T20:56:00Z">
        <w:r w:rsidR="003C7B07">
          <w:rPr>
            <w:rFonts w:ascii="Calibri" w:hAnsi="Calibri"/>
            <w:noProof/>
          </w:rPr>
          <w:t>–</w:t>
        </w:r>
      </w:ins>
      <w:ins w:id="57" w:author="D031382" w:date="2012-03-20T20:55:00Z">
        <w:r w:rsidR="003C7B07">
          <w:rPr>
            <w:rFonts w:ascii="Calibri" w:hAnsi="Calibri"/>
            <w:noProof/>
          </w:rPr>
          <w:t xml:space="preserve"> she </w:t>
        </w:r>
      </w:ins>
      <w:ins w:id="58" w:author="D031382" w:date="2012-03-20T20:56:00Z">
        <w:r w:rsidR="003C7B07">
          <w:rPr>
            <w:rFonts w:ascii="Calibri" w:hAnsi="Calibri"/>
            <w:noProof/>
          </w:rPr>
          <w:t>changed the world!</w:t>
        </w:r>
      </w:ins>
    </w:p>
    <w:p w:rsidR="003C7B07" w:rsidRDefault="003C7B07" w:rsidP="005430B0">
      <w:pPr>
        <w:widowControl w:val="0"/>
        <w:autoSpaceDE w:val="0"/>
        <w:autoSpaceDN w:val="0"/>
        <w:adjustRightInd w:val="0"/>
        <w:spacing w:after="120"/>
        <w:ind w:left="540"/>
        <w:rPr>
          <w:ins w:id="59" w:author="D031382" w:date="2012-03-20T20:57:00Z"/>
          <w:rFonts w:ascii="Calibri" w:hAnsi="Calibri"/>
          <w:noProof/>
        </w:rPr>
      </w:pPr>
    </w:p>
    <w:p w:rsidR="00064C2F" w:rsidRPr="00064C2F" w:rsidRDefault="003C7B07" w:rsidP="005430B0">
      <w:pPr>
        <w:widowControl w:val="0"/>
        <w:autoSpaceDE w:val="0"/>
        <w:autoSpaceDN w:val="0"/>
        <w:adjustRightInd w:val="0"/>
        <w:spacing w:after="120"/>
        <w:ind w:left="540"/>
        <w:rPr>
          <w:rFonts w:ascii="Calibri" w:hAnsi="Calibri"/>
          <w:noProof/>
        </w:rPr>
      </w:pPr>
      <w:ins w:id="60" w:author="D031382" w:date="2012-03-20T20:57:00Z">
        <w:r>
          <w:rPr>
            <w:rFonts w:ascii="Calibri" w:hAnsi="Calibri"/>
            <w:noProof/>
          </w:rPr>
          <w:t>Her advice would be – believe in yourself, then anything is possible</w:t>
        </w:r>
      </w:ins>
      <w:ins w:id="61" w:author="D031382" w:date="2012-03-20T20:58:00Z">
        <w:r>
          <w:rPr>
            <w:rFonts w:ascii="Calibri" w:hAnsi="Calibri"/>
            <w:noProof/>
          </w:rPr>
          <w:t>. Help other</w:t>
        </w:r>
      </w:ins>
      <w:ins w:id="62" w:author="D031382" w:date="2012-03-20T20:59:00Z">
        <w:r>
          <w:rPr>
            <w:rFonts w:ascii="Calibri" w:hAnsi="Calibri"/>
            <w:noProof/>
          </w:rPr>
          <w:t xml:space="preserve"> </w:t>
        </w:r>
      </w:ins>
      <w:ins w:id="63" w:author="D031382" w:date="2012-03-20T20:58:00Z">
        <w:r>
          <w:rPr>
            <w:rFonts w:ascii="Calibri" w:hAnsi="Calibri"/>
            <w:noProof/>
          </w:rPr>
          <w:t>people and joy will fill your heart and give you a deep and thorough satisfaction</w:t>
        </w:r>
      </w:ins>
      <w:ins w:id="64" w:author="D031382" w:date="2012-03-20T20:59:00Z">
        <w:r>
          <w:rPr>
            <w:rFonts w:ascii="Calibri" w:hAnsi="Calibri"/>
            <w:noProof/>
          </w:rPr>
          <w:t xml:space="preserve"> no money or power can give.</w:t>
        </w:r>
      </w:ins>
      <w:del w:id="65" w:author="D031382" w:date="2012-03-20T20:58:00Z">
        <w:r w:rsidR="00064C2F" w:rsidRPr="00064C2F" w:rsidDel="003C7B07">
          <w:rPr>
            <w:rFonts w:ascii="Calibri" w:hAnsi="Calibri"/>
            <w:noProof/>
          </w:rPr>
          <w:delText xml:space="preserve">    </w:delText>
        </w:r>
      </w:del>
      <w:r w:rsidR="00064C2F"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Default="00064C2F" w:rsidP="005430B0">
      <w:pPr>
        <w:spacing w:after="120"/>
        <w:ind w:left="54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5430B0">
      <w:pPr>
        <w:tabs>
          <w:tab w:val="left" w:pos="4133"/>
        </w:tabs>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#4: My Life Purpose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Review your Life Purpose Statement that you started to uncover in Fundamentals. Is it resonant? Does it have you feel called to be fully who you are? If not there is still more to discover… spend some time with your statement and see what needs to be tweaked.</w:t>
      </w:r>
    </w:p>
    <w:p w:rsidR="00064C2F" w:rsidRPr="00064C2F" w:rsidRDefault="00064C2F" w:rsidP="001904F1">
      <w:pPr>
        <w:widowControl w:val="0"/>
        <w:tabs>
          <w:tab w:val="left" w:pos="2880"/>
          <w:tab w:val="left" w:pos="5040"/>
        </w:tabs>
        <w:autoSpaceDE w:val="0"/>
        <w:autoSpaceDN w:val="0"/>
        <w:adjustRightInd w:val="0"/>
        <w:spacing w:after="120"/>
        <w:ind w:left="540"/>
        <w:rPr>
          <w:rFonts w:ascii="Calibri" w:hAnsi="Calibri"/>
          <w:noProof/>
        </w:rPr>
      </w:pPr>
      <w:r w:rsidRPr="00064C2F">
        <w:rPr>
          <w:rFonts w:ascii="Calibri" w:hAnsi="Calibri"/>
          <w:noProof/>
        </w:rPr>
        <w:t>I am the</w:t>
      </w:r>
      <w:r w:rsidR="001904F1">
        <w:rPr>
          <w:rFonts w:ascii="Calibri" w:hAnsi="Calibri"/>
          <w:noProof/>
        </w:rPr>
        <w:t xml:space="preserve"> </w:t>
      </w:r>
      <w:ins w:id="66" w:author="D031382" w:date="2012-03-20T20:54:00Z">
        <w:r w:rsidR="003C7B07">
          <w:rPr>
            <w:rFonts w:ascii="Calibri" w:hAnsi="Calibri"/>
            <w:noProof/>
          </w:rPr>
          <w:t>smile</w:t>
        </w:r>
      </w:ins>
      <w:del w:id="67" w:author="D031382" w:date="2012-03-20T20:54:00Z">
        <w:r w:rsidR="001904F1" w:rsidDel="003C7B07">
          <w:rPr>
            <w:rFonts w:ascii="Calibri" w:hAnsi="Calibri"/>
            <w:noProof/>
            <w:u w:val="single"/>
          </w:rPr>
          <w:delText xml:space="preserve">         </w:delText>
        </w:r>
      </w:del>
      <w:r w:rsidR="001904F1">
        <w:rPr>
          <w:rFonts w:ascii="Calibri" w:hAnsi="Calibri"/>
          <w:noProof/>
          <w:u w:val="single"/>
        </w:rPr>
        <w:t xml:space="preserve">                              </w:t>
      </w:r>
      <w:r w:rsidR="001904F1">
        <w:rPr>
          <w:rFonts w:ascii="Calibri" w:hAnsi="Calibri"/>
          <w:noProof/>
        </w:rPr>
        <w:t xml:space="preserve"> </w:t>
      </w:r>
      <w:r w:rsidRPr="00064C2F">
        <w:rPr>
          <w:rFonts w:ascii="Calibri" w:hAnsi="Calibri"/>
          <w:noProof/>
        </w:rPr>
        <w:t>that/who</w:t>
      </w:r>
      <w:r w:rsidR="001904F1">
        <w:rPr>
          <w:rFonts w:ascii="Calibri" w:hAnsi="Calibri"/>
          <w:noProof/>
        </w:rPr>
        <w:t xml:space="preserve"> </w:t>
      </w:r>
      <w:ins w:id="68" w:author="D031382" w:date="2012-03-20T20:54:00Z">
        <w:r w:rsidR="003C7B07">
          <w:rPr>
            <w:rFonts w:ascii="Calibri" w:hAnsi="Calibri"/>
            <w:noProof/>
          </w:rPr>
          <w:t>changes the world</w:t>
        </w:r>
      </w:ins>
      <w:r w:rsidR="001904F1" w:rsidRPr="001904F1">
        <w:rPr>
          <w:rFonts w:ascii="Calibri" w:hAnsi="Calibri"/>
          <w:noProof/>
          <w:u w:val="single"/>
        </w:rPr>
        <w:t xml:space="preserve">                                                                              </w:t>
      </w:r>
      <w:r w:rsidRPr="00064C2F">
        <w:rPr>
          <w:rFonts w:ascii="Calibri" w:hAnsi="Calibri"/>
          <w:noProof/>
        </w:rPr>
        <w:t>.</w:t>
      </w:r>
    </w:p>
    <w:p w:rsidR="00064C2F" w:rsidRPr="00064C2F" w:rsidRDefault="001904F1" w:rsidP="001904F1">
      <w:pPr>
        <w:widowControl w:val="0"/>
        <w:tabs>
          <w:tab w:val="left" w:pos="1800"/>
          <w:tab w:val="left" w:pos="5040"/>
        </w:tabs>
        <w:autoSpaceDE w:val="0"/>
        <w:autoSpaceDN w:val="0"/>
        <w:adjustRightInd w:val="0"/>
        <w:spacing w:after="120"/>
        <w:ind w:left="540"/>
        <w:rPr>
          <w:rFonts w:ascii="Calibri" w:hAnsi="Calibri"/>
          <w:noProof/>
        </w:rPr>
      </w:pPr>
      <w:r>
        <w:rPr>
          <w:rFonts w:ascii="Calibri" w:hAnsi="Calibri"/>
          <w:noProof/>
        </w:rPr>
        <w:tab/>
      </w:r>
      <w:r w:rsidR="00064C2F" w:rsidRPr="00064C2F">
        <w:rPr>
          <w:rFonts w:ascii="Calibri" w:hAnsi="Calibri"/>
          <w:noProof/>
        </w:rPr>
        <w:t>(Metaphor</w:t>
      </w:r>
      <w:r>
        <w:rPr>
          <w:rFonts w:ascii="Calibri" w:hAnsi="Calibri"/>
          <w:noProof/>
        </w:rPr>
        <w:t>)</w:t>
      </w:r>
      <w:r w:rsidR="00064C2F" w:rsidRPr="00064C2F">
        <w:rPr>
          <w:rFonts w:ascii="Calibri" w:hAnsi="Calibri"/>
          <w:noProof/>
        </w:rPr>
        <w:t xml:space="preserve">   </w:t>
      </w:r>
      <w:r>
        <w:rPr>
          <w:rFonts w:ascii="Calibri" w:hAnsi="Calibri"/>
          <w:noProof/>
        </w:rPr>
        <w:tab/>
      </w:r>
      <w:r w:rsidR="00064C2F" w:rsidRPr="00064C2F">
        <w:rPr>
          <w:rFonts w:ascii="Calibri" w:hAnsi="Calibri"/>
          <w:noProof/>
        </w:rPr>
        <w:t>(Impact on people and the world)</w:t>
      </w:r>
    </w:p>
    <w:p w:rsidR="00064C2F" w:rsidRPr="001904F1" w:rsidRDefault="00064C2F" w:rsidP="005430B0">
      <w:pPr>
        <w:widowControl w:val="0"/>
        <w:autoSpaceDE w:val="0"/>
        <w:autoSpaceDN w:val="0"/>
        <w:adjustRightInd w:val="0"/>
        <w:spacing w:after="120"/>
        <w:ind w:left="540"/>
        <w:rPr>
          <w:rFonts w:ascii="Calibri" w:hAnsi="Calibri"/>
          <w:i/>
          <w:noProof/>
        </w:rPr>
      </w:pPr>
      <w:r w:rsidRPr="001904F1">
        <w:rPr>
          <w:rFonts w:ascii="Calibri" w:hAnsi="Calibri"/>
          <w:i/>
          <w:noProof/>
        </w:rPr>
        <w:t>Example:</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Marla: I am the Tick Tock of death’s clock that screams wake UP to this precious moment!</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David: I am the starlight that pierces your heart open.</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5430B0" w:rsidRDefault="00064C2F" w:rsidP="005430B0">
      <w:pPr>
        <w:tabs>
          <w:tab w:val="left" w:pos="4133"/>
        </w:tabs>
        <w:spacing w:before="240" w:after="240"/>
        <w:ind w:left="547"/>
        <w:jc w:val="center"/>
        <w:rPr>
          <w:rFonts w:asciiTheme="majorHAnsi" w:hAnsiTheme="majorHAnsi"/>
          <w:noProof/>
          <w:color w:val="507688"/>
          <w:sz w:val="48"/>
        </w:rPr>
      </w:pPr>
      <w:r>
        <w:rPr>
          <w:rFonts w:ascii="Calibri" w:hAnsi="Calibri"/>
          <w:noProof/>
        </w:rPr>
        <w:br w:type="page"/>
      </w:r>
      <w:r w:rsidRPr="005430B0">
        <w:rPr>
          <w:rFonts w:asciiTheme="majorHAnsi" w:hAnsiTheme="majorHAnsi"/>
          <w:noProof/>
          <w:color w:val="507688"/>
          <w:sz w:val="48"/>
        </w:rPr>
        <w:lastRenderedPageBreak/>
        <w:t xml:space="preserve">Homework After Webinar #1 </w:t>
      </w:r>
      <w:r w:rsidRPr="005430B0">
        <w:rPr>
          <w:rFonts w:asciiTheme="majorHAnsi" w:hAnsiTheme="majorHAnsi"/>
          <w:noProof/>
          <w:color w:val="507688"/>
          <w:sz w:val="48"/>
        </w:rPr>
        <w:br/>
        <w:t>Co-Active® Selling Program</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#3 of the Resource Book</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#5 thru #9</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Default="00064C2F" w:rsidP="005430B0">
      <w:pPr>
        <w:tabs>
          <w:tab w:val="left" w:pos="4133"/>
        </w:tabs>
        <w:spacing w:after="120"/>
        <w:ind w:left="540"/>
        <w:rPr>
          <w:rFonts w:asciiTheme="majorHAnsi" w:hAnsiTheme="majorHAnsi"/>
          <w:b/>
          <w:i/>
          <w:color w:val="507688"/>
          <w:sz w:val="28"/>
        </w:rPr>
      </w:pP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#5: Look at money!</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Explore all the different things that money can mean in your life. Then underline the one that you feel is the most important for you.</w:t>
      </w:r>
    </w:p>
    <w:p w:rsidR="00064C2F" w:rsidRPr="00064C2F" w:rsidRDefault="00064C2F" w:rsidP="005430B0">
      <w:pPr>
        <w:widowControl w:val="0"/>
        <w:autoSpaceDE w:val="0"/>
        <w:autoSpaceDN w:val="0"/>
        <w:adjustRightInd w:val="0"/>
        <w:spacing w:after="120"/>
        <w:ind w:left="540"/>
        <w:rPr>
          <w:rFonts w:ascii="Calibri" w:hAnsi="Calibri"/>
          <w:noProof/>
        </w:rPr>
      </w:pPr>
    </w:p>
    <w:p w:rsidR="00064C2F" w:rsidRPr="006168E8" w:rsidRDefault="00064C2F" w:rsidP="005430B0">
      <w:pPr>
        <w:widowControl w:val="0"/>
        <w:autoSpaceDE w:val="0"/>
        <w:autoSpaceDN w:val="0"/>
        <w:adjustRightInd w:val="0"/>
        <w:spacing w:after="120"/>
        <w:ind w:left="540"/>
        <w:rPr>
          <w:rFonts w:ascii="Calibri" w:hAnsi="Calibri"/>
          <w:noProof/>
          <w:rPrChange w:id="69" w:author="D031382" w:date="2012-03-20T20:51:00Z">
            <w:rPr>
              <w:rFonts w:ascii="Calibri" w:hAnsi="Calibri"/>
              <w:noProof/>
            </w:rPr>
          </w:rPrChange>
        </w:rPr>
      </w:pPr>
      <w:r w:rsidRPr="006168E8">
        <w:rPr>
          <w:rFonts w:ascii="Calibri" w:hAnsi="Calibri"/>
          <w:noProof/>
        </w:rPr>
        <w:t xml:space="preserve">  </w:t>
      </w:r>
      <w:ins w:id="70" w:author="D031382" w:date="2012-03-20T20:50:00Z">
        <w:r w:rsidR="006168E8" w:rsidRPr="006168E8">
          <w:rPr>
            <w:rFonts w:ascii="Calibri" w:hAnsi="Calibri"/>
            <w:noProof/>
          </w:rPr>
          <w:t>Comfort,</w:t>
        </w:r>
        <w:r w:rsidR="006168E8" w:rsidRPr="006168E8">
          <w:rPr>
            <w:rFonts w:ascii="Calibri" w:hAnsi="Calibri"/>
            <w:noProof/>
            <w:rPrChange w:id="71" w:author="D031382" w:date="2012-03-20T20:51:00Z">
              <w:rPr>
                <w:rFonts w:ascii="Calibri" w:hAnsi="Calibri"/>
                <w:noProof/>
              </w:rPr>
            </w:rPrChange>
          </w:rPr>
          <w:t xml:space="preserve"> luxury, no worries, joy, </w:t>
        </w:r>
        <w:r w:rsidR="006168E8" w:rsidRPr="006168E8">
          <w:rPr>
            <w:rFonts w:ascii="Calibri" w:hAnsi="Calibri"/>
            <w:b/>
            <w:noProof/>
            <w:rPrChange w:id="72" w:author="D031382" w:date="2012-03-20T20:51:00Z">
              <w:rPr>
                <w:rFonts w:ascii="Calibri" w:hAnsi="Calibri"/>
                <w:noProof/>
              </w:rPr>
            </w:rPrChange>
          </w:rPr>
          <w:t>freedom</w:t>
        </w:r>
      </w:ins>
      <w:r w:rsidRPr="006168E8">
        <w:rPr>
          <w:rFonts w:ascii="Calibri" w:hAnsi="Calibri"/>
          <w:b/>
          <w:noProof/>
          <w:rPrChange w:id="73" w:author="D031382" w:date="2012-03-20T20:51:00Z">
            <w:rPr>
              <w:rFonts w:ascii="Calibri" w:hAnsi="Calibri"/>
              <w:noProof/>
            </w:rPr>
          </w:rPrChange>
        </w:rPr>
        <w:t xml:space="preserve">    </w:t>
      </w:r>
      <w:r w:rsidRPr="006168E8">
        <w:rPr>
          <w:rFonts w:ascii="Calibri" w:hAnsi="Calibri"/>
          <w:noProof/>
        </w:rPr>
        <w:t xml:space="preserve">                                                                                                                                  </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#6: Put it down!</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You must be courageous in asking for your fee. Decide on a number right now. Stop reading. Close your eyes and do it. OK, got it? Now add $50. That is your fee. Don’t hedge!! If you hedge on your fee and don’t ask for what you want, you may feel resentment or feel as if you are unfairly being taken advantage of.</w:t>
      </w:r>
    </w:p>
    <w:p w:rsidR="00064C2F" w:rsidRPr="002246B3" w:rsidRDefault="00064C2F" w:rsidP="005430B0">
      <w:pPr>
        <w:widowControl w:val="0"/>
        <w:autoSpaceDE w:val="0"/>
        <w:autoSpaceDN w:val="0"/>
        <w:adjustRightInd w:val="0"/>
        <w:spacing w:after="120"/>
        <w:ind w:left="540"/>
        <w:rPr>
          <w:rFonts w:ascii="Calibri" w:hAnsi="Calibri"/>
          <w:noProof/>
          <w:u w:val="single"/>
        </w:rPr>
      </w:pPr>
      <w:r w:rsidRPr="00064C2F">
        <w:rPr>
          <w:rFonts w:ascii="Calibri" w:hAnsi="Calibri"/>
          <w:noProof/>
        </w:rPr>
        <w:t>My Fee for coaching is: $</w:t>
      </w:r>
      <w:r w:rsidR="002246B3">
        <w:rPr>
          <w:rFonts w:ascii="Calibri" w:hAnsi="Calibri"/>
          <w:noProof/>
        </w:rPr>
        <w:t xml:space="preserve"> </w:t>
      </w:r>
      <w:r w:rsidR="002246B3" w:rsidRPr="002246B3">
        <w:rPr>
          <w:rFonts w:ascii="Calibri" w:hAnsi="Calibri"/>
          <w:noProof/>
          <w:u w:val="single"/>
        </w:rPr>
        <w:t xml:space="preserve">   </w:t>
      </w:r>
      <w:ins w:id="74" w:author="D031382" w:date="2012-03-20T20:50:00Z">
        <w:r w:rsidR="006168E8">
          <w:rPr>
            <w:rFonts w:ascii="Calibri" w:hAnsi="Calibri"/>
            <w:noProof/>
            <w:u w:val="single"/>
          </w:rPr>
          <w:t>€ 120,-- per month</w:t>
        </w:r>
      </w:ins>
      <w:r w:rsidR="002246B3" w:rsidRPr="002246B3">
        <w:rPr>
          <w:rFonts w:ascii="Calibri" w:hAnsi="Calibri"/>
          <w:noProof/>
          <w:u w:val="single"/>
        </w:rPr>
        <w:t xml:space="preserve">                        </w:t>
      </w:r>
      <w:r w:rsidRPr="002246B3">
        <w:rPr>
          <w:rFonts w:ascii="Calibri" w:hAnsi="Calibri"/>
          <w:noProof/>
          <w:u w:val="single"/>
        </w:rPr>
        <w:t xml:space="preserve"> </w:t>
      </w:r>
      <w:r w:rsidR="002246B3" w:rsidRPr="002246B3">
        <w:rPr>
          <w:rFonts w:ascii="Calibri" w:hAnsi="Calibri"/>
          <w:noProof/>
        </w:rPr>
        <w:t>.</w:t>
      </w: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#7: Speak it out!</w:t>
      </w:r>
    </w:p>
    <w:p w:rsidR="00064C2F" w:rsidRPr="00064C2F" w:rsidRDefault="00064C2F" w:rsidP="005430B0">
      <w:pPr>
        <w:widowControl w:val="0"/>
        <w:autoSpaceDE w:val="0"/>
        <w:autoSpaceDN w:val="0"/>
        <w:adjustRightInd w:val="0"/>
        <w:spacing w:after="120"/>
        <w:ind w:left="540"/>
        <w:rPr>
          <w:rFonts w:ascii="Calibri" w:hAnsi="Calibri"/>
          <w:noProof/>
        </w:rPr>
      </w:pPr>
      <w:r w:rsidRPr="00064C2F">
        <w:rPr>
          <w:rFonts w:ascii="Calibri" w:hAnsi="Calibri"/>
          <w:noProof/>
        </w:rPr>
        <w:t>Take the fee you discovered in the last exercise and write it down as:</w:t>
      </w:r>
      <w:del w:id="75" w:author="D031382" w:date="2012-03-20T20:48:00Z">
        <w:r w:rsidRPr="00064C2F" w:rsidDel="006168E8">
          <w:rPr>
            <w:rFonts w:ascii="Calibri" w:hAnsi="Calibri"/>
            <w:noProof/>
          </w:rPr>
          <w:delText xml:space="preserve"> $ </w:delText>
        </w:r>
      </w:del>
      <w:ins w:id="76" w:author="D031382" w:date="2012-03-20T20:48:00Z">
        <w:r w:rsidR="006168E8">
          <w:rPr>
            <w:rFonts w:ascii="Calibri" w:hAnsi="Calibri"/>
            <w:noProof/>
          </w:rPr>
          <w:t>€120</w:t>
        </w:r>
      </w:ins>
      <w:del w:id="77" w:author="D031382" w:date="2012-03-20T20:48:00Z">
        <w:r w:rsidRPr="002246B3" w:rsidDel="006168E8">
          <w:rPr>
            <w:rFonts w:ascii="Calibri" w:hAnsi="Calibri"/>
            <w:noProof/>
            <w:u w:val="single"/>
          </w:rPr>
          <w:delText xml:space="preserve">   </w:delText>
        </w:r>
      </w:del>
      <w:r w:rsidRPr="002246B3">
        <w:rPr>
          <w:rFonts w:ascii="Calibri" w:hAnsi="Calibri"/>
          <w:noProof/>
          <w:u w:val="single"/>
        </w:rPr>
        <w:t xml:space="preserve">                     </w:t>
      </w:r>
      <w:r w:rsidRPr="00064C2F">
        <w:rPr>
          <w:rFonts w:ascii="Calibri" w:hAnsi="Calibri"/>
          <w:noProof/>
        </w:rPr>
        <w:t xml:space="preserve"> per month. Walk over to a mirror and tell yourself your fee. Speak the sentence out loud a few times, “I charge $XXX per month for coaching, and $XXX for my initial Discovery Session consultation.” How does it feel? Does it make you sick to your stomach? Does it make you feel powerful? Take time now to write about what comes up for you when you say your fee out loud.</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6168E8" w:rsidP="002246B3">
      <w:pPr>
        <w:spacing w:after="120"/>
        <w:ind w:left="540"/>
        <w:rPr>
          <w:rFonts w:asciiTheme="majorHAnsi" w:hAnsiTheme="majorHAnsi"/>
          <w:b/>
          <w:i/>
          <w:color w:val="507688"/>
          <w:sz w:val="28"/>
        </w:rPr>
      </w:pPr>
      <w:ins w:id="78" w:author="D031382" w:date="2012-03-20T20:48:00Z">
        <w:r w:rsidRPr="006168E8">
          <w:rPr>
            <w:rFonts w:asciiTheme="majorHAnsi" w:hAnsiTheme="majorHAnsi"/>
            <w:b/>
            <w:i/>
            <w:sz w:val="28"/>
            <w:rPrChange w:id="79" w:author="D031382" w:date="2012-03-20T20:49:00Z">
              <w:rPr>
                <w:rFonts w:asciiTheme="majorHAnsi" w:hAnsiTheme="majorHAnsi"/>
                <w:b/>
                <w:i/>
                <w:color w:val="507688"/>
                <w:sz w:val="28"/>
              </w:rPr>
            </w:rPrChange>
          </w:rPr>
          <w:t xml:space="preserve">It is strange to say it out loud. I feel a little pressure in my stomach. </w:t>
        </w:r>
      </w:ins>
      <w:ins w:id="80" w:author="D031382" w:date="2012-03-20T20:49:00Z">
        <w:r w:rsidRPr="006168E8">
          <w:rPr>
            <w:rFonts w:asciiTheme="majorHAnsi" w:hAnsiTheme="majorHAnsi"/>
            <w:b/>
            <w:i/>
            <w:sz w:val="28"/>
            <w:rPrChange w:id="81" w:author="D031382" w:date="2012-03-20T20:49:00Z">
              <w:rPr>
                <w:rFonts w:asciiTheme="majorHAnsi" w:hAnsiTheme="majorHAnsi"/>
                <w:b/>
                <w:i/>
                <w:color w:val="507688"/>
                <w:sz w:val="28"/>
              </w:rPr>
            </w:rPrChange>
          </w:rPr>
          <w:t>It is an uneasy feeling and an excitement about the new adventure/endeavor.</w:t>
        </w:r>
      </w:ins>
      <w:r w:rsidR="00064C2F">
        <w:rPr>
          <w:rFonts w:asciiTheme="majorHAnsi" w:hAnsiTheme="majorHAnsi"/>
          <w:b/>
          <w:i/>
          <w:color w:val="507688"/>
          <w:sz w:val="28"/>
        </w:rPr>
        <w:br w:type="page"/>
      </w:r>
      <w:r w:rsidR="00064C2F" w:rsidRPr="00064C2F">
        <w:rPr>
          <w:rFonts w:asciiTheme="majorHAnsi" w:hAnsiTheme="majorHAnsi"/>
          <w:b/>
          <w:i/>
          <w:color w:val="507688"/>
          <w:sz w:val="28"/>
        </w:rPr>
        <w:lastRenderedPageBreak/>
        <w:t xml:space="preserve">Action Exercise #8: Put it out there! </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Now go out and practice telling your fee to 15 people in the next five days, and notice what happens to you? To them? (Yes, 15 be happy we did not say 40!) How did it feel? How did they react? How did you react? What do you create? Write down here about what you experienced.(Don’t forget to ask for a Sample Session.)</w:t>
      </w:r>
    </w:p>
    <w:p w:rsidR="002246B3" w:rsidRDefault="00064C2F"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sidR="00AE55CE">
        <w:rPr>
          <w:rFonts w:ascii="Calibri" w:hAnsi="Calibri"/>
          <w:noProof/>
        </w:rPr>
        <w:t xml:space="preserve">Margaret   </w:t>
      </w:r>
      <w:r w:rsidRPr="002246B3">
        <w:rPr>
          <w:rFonts w:ascii="Calibri" w:hAnsi="Calibri"/>
          <w:noProof/>
          <w:u w:val="single"/>
        </w:rPr>
        <w:t xml:space="preserve">                      </w:t>
      </w:r>
      <w:r w:rsidRPr="00064C2F">
        <w:rPr>
          <w:rFonts w:ascii="Calibri" w:hAnsi="Calibri"/>
          <w:noProof/>
        </w:rPr>
        <w:t xml:space="preserve"> How did it go</w:t>
      </w:r>
      <w:r w:rsidR="002246B3" w:rsidRPr="002246B3">
        <w:rPr>
          <w:rFonts w:ascii="Calibri" w:hAnsi="Calibri"/>
          <w:noProof/>
        </w:rPr>
        <w:t>:</w:t>
      </w:r>
      <w:r w:rsidR="002246B3" w:rsidRPr="002246B3">
        <w:rPr>
          <w:rFonts w:ascii="Calibri" w:hAnsi="Calibri"/>
          <w:noProof/>
          <w:u w:val="single"/>
        </w:rPr>
        <w:t xml:space="preserve"> </w:t>
      </w:r>
      <w:r w:rsidR="00167C79">
        <w:rPr>
          <w:rFonts w:ascii="Calibri" w:hAnsi="Calibri"/>
          <w:noProof/>
          <w:u w:val="single"/>
        </w:rPr>
        <w:t>no problem she is a coach as well</w:t>
      </w:r>
      <w:r w:rsidR="002246B3">
        <w:rPr>
          <w:rFonts w:ascii="Calibri" w:hAnsi="Calibri"/>
          <w:noProof/>
          <w:u w:val="single"/>
        </w:rPr>
        <w:t xml:space="preserve">                                                               </w:t>
      </w:r>
      <w:r w:rsidR="002246B3"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2</w:t>
      </w:r>
      <w:r w:rsidRPr="00064C2F">
        <w:rPr>
          <w:rFonts w:ascii="Calibri" w:hAnsi="Calibri"/>
          <w:noProof/>
        </w:rPr>
        <w:t>.</w:t>
      </w:r>
      <w:r w:rsidRPr="002246B3">
        <w:rPr>
          <w:rFonts w:ascii="Calibri" w:hAnsi="Calibri"/>
          <w:noProof/>
          <w:u w:val="single"/>
        </w:rPr>
        <w:t xml:space="preserve"> </w:t>
      </w:r>
      <w:r w:rsidR="00AE55CE">
        <w:rPr>
          <w:rFonts w:ascii="Calibri" w:hAnsi="Calibri"/>
          <w:noProof/>
          <w:u w:val="single"/>
        </w:rPr>
        <w:t>Tina</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sidR="00167C79">
        <w:rPr>
          <w:rFonts w:ascii="Calibri" w:hAnsi="Calibri"/>
          <w:noProof/>
          <w:u w:val="single"/>
        </w:rPr>
        <w:t>my sister supports me no matter what</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3</w:t>
      </w:r>
      <w:r w:rsidRPr="00064C2F">
        <w:rPr>
          <w:rFonts w:ascii="Calibri" w:hAnsi="Calibri"/>
          <w:noProof/>
        </w:rPr>
        <w:t>.</w:t>
      </w:r>
      <w:r w:rsidR="00AE55CE">
        <w:rPr>
          <w:rFonts w:ascii="Calibri" w:hAnsi="Calibri"/>
          <w:noProof/>
          <w:u w:val="single"/>
        </w:rPr>
        <w:t>Tonia</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sidR="00167C79">
        <w:rPr>
          <w:rFonts w:ascii="Calibri" w:hAnsi="Calibri"/>
          <w:noProof/>
          <w:u w:val="single"/>
        </w:rPr>
        <w:t>same with my best friend</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4</w:t>
      </w:r>
      <w:r w:rsidRPr="00064C2F">
        <w:rPr>
          <w:rFonts w:ascii="Calibri" w:hAnsi="Calibri"/>
          <w:noProof/>
        </w:rPr>
        <w:t>.</w:t>
      </w:r>
      <w:r w:rsidR="00AE55CE">
        <w:rPr>
          <w:rFonts w:ascii="Calibri" w:hAnsi="Calibri"/>
          <w:noProof/>
        </w:rPr>
        <w:t xml:space="preserve"> Alex</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sidR="00167C79">
        <w:rPr>
          <w:rFonts w:ascii="Calibri" w:hAnsi="Calibri"/>
          <w:noProof/>
          <w:u w:val="single"/>
        </w:rPr>
        <w:t xml:space="preserve"> He wondered if people are willing to pay this amount</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5</w:t>
      </w:r>
      <w:r w:rsidRPr="00064C2F">
        <w:rPr>
          <w:rFonts w:ascii="Calibri" w:hAnsi="Calibri"/>
          <w:noProof/>
        </w:rPr>
        <w:t>.</w:t>
      </w:r>
      <w:r w:rsidRPr="002246B3">
        <w:rPr>
          <w:rFonts w:ascii="Calibri" w:hAnsi="Calibri"/>
          <w:noProof/>
          <w:u w:val="single"/>
        </w:rPr>
        <w:t xml:space="preserve"> </w:t>
      </w:r>
      <w:r w:rsidR="00167C79">
        <w:rPr>
          <w:rFonts w:ascii="Calibri" w:hAnsi="Calibri"/>
          <w:noProof/>
          <w:u w:val="single"/>
        </w:rPr>
        <w:t>Bina</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167C79">
        <w:rPr>
          <w:rFonts w:ascii="Calibri" w:hAnsi="Calibri"/>
          <w:noProof/>
          <w:u w:val="single"/>
        </w:rPr>
        <w:t>no problem she is a coach as well</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6</w:t>
      </w:r>
      <w:r w:rsidRPr="00064C2F">
        <w:rPr>
          <w:rFonts w:ascii="Calibri" w:hAnsi="Calibri"/>
          <w:noProof/>
        </w:rPr>
        <w:t>.</w:t>
      </w:r>
      <w:r w:rsidRPr="002246B3">
        <w:rPr>
          <w:rFonts w:ascii="Calibri" w:hAnsi="Calibri"/>
          <w:noProof/>
          <w:u w:val="single"/>
        </w:rPr>
        <w:t xml:space="preserve">  </w:t>
      </w:r>
      <w:r w:rsidR="00167C79">
        <w:rPr>
          <w:rFonts w:ascii="Calibri" w:hAnsi="Calibri"/>
          <w:noProof/>
          <w:u w:val="single"/>
        </w:rPr>
        <w:t>Veronika</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167C79">
        <w:rPr>
          <w:rFonts w:ascii="Calibri" w:hAnsi="Calibri"/>
          <w:noProof/>
          <w:u w:val="single"/>
        </w:rPr>
        <w:t>no problem she is a coach as well</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7</w:t>
      </w:r>
      <w:r w:rsidRPr="00064C2F">
        <w:rPr>
          <w:rFonts w:ascii="Calibri" w:hAnsi="Calibri"/>
          <w:noProof/>
        </w:rPr>
        <w:t>.</w:t>
      </w:r>
      <w:r w:rsidRPr="002246B3">
        <w:rPr>
          <w:rFonts w:ascii="Calibri" w:hAnsi="Calibri"/>
          <w:noProof/>
          <w:u w:val="single"/>
        </w:rPr>
        <w:t xml:space="preserve"> </w:t>
      </w:r>
      <w:r w:rsidR="00167C79">
        <w:rPr>
          <w:rFonts w:ascii="Calibri" w:hAnsi="Calibri"/>
          <w:noProof/>
          <w:u w:val="single"/>
        </w:rPr>
        <w:t>Carmen</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167C79">
        <w:rPr>
          <w:rFonts w:ascii="Calibri" w:hAnsi="Calibri"/>
          <w:noProof/>
          <w:u w:val="single"/>
        </w:rPr>
        <w:t>no problem she is a coach as well</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8</w:t>
      </w:r>
      <w:r w:rsidRPr="00064C2F">
        <w:rPr>
          <w:rFonts w:ascii="Calibri" w:hAnsi="Calibri"/>
          <w:noProof/>
        </w:rPr>
        <w:t>.</w:t>
      </w:r>
      <w:r w:rsidRPr="002246B3">
        <w:rPr>
          <w:rFonts w:ascii="Calibri" w:hAnsi="Calibri"/>
          <w:noProof/>
          <w:u w:val="single"/>
        </w:rPr>
        <w:t xml:space="preserve">  </w:t>
      </w:r>
      <w:r w:rsidR="00167C79">
        <w:rPr>
          <w:rFonts w:ascii="Calibri" w:hAnsi="Calibri"/>
          <w:noProof/>
          <w:u w:val="single"/>
        </w:rPr>
        <w:t>Mum</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167C79">
        <w:rPr>
          <w:rFonts w:ascii="Calibri" w:hAnsi="Calibri"/>
          <w:noProof/>
          <w:u w:val="single"/>
        </w:rPr>
        <w:t xml:space="preserve">she wondered if people are willing to pay this amount                                                               </w:t>
      </w:r>
      <w:r w:rsidR="00167C79"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9</w:t>
      </w:r>
      <w:r w:rsidRPr="00064C2F">
        <w:rPr>
          <w:rFonts w:ascii="Calibri" w:hAnsi="Calibri"/>
          <w:noProof/>
        </w:rPr>
        <w:t>.</w:t>
      </w:r>
      <w:r w:rsidRPr="002246B3">
        <w:rPr>
          <w:rFonts w:ascii="Calibri" w:hAnsi="Calibri"/>
          <w:noProof/>
          <w:u w:val="single"/>
        </w:rPr>
        <w:t xml:space="preserve">  </w:t>
      </w:r>
      <w:r w:rsidR="00167C79">
        <w:rPr>
          <w:rFonts w:ascii="Calibri" w:hAnsi="Calibri"/>
          <w:noProof/>
          <w:u w:val="single"/>
        </w:rPr>
        <w:t>Renate</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167C79">
        <w:rPr>
          <w:rFonts w:ascii="Calibri" w:hAnsi="Calibri"/>
          <w:noProof/>
          <w:u w:val="single"/>
        </w:rPr>
        <w:t>she wishes me luck</w:t>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Pr>
          <w:rFonts w:ascii="Calibri" w:hAnsi="Calibri"/>
          <w:noProof/>
        </w:rPr>
        <w:t>10</w:t>
      </w:r>
      <w:r w:rsidRPr="00064C2F">
        <w:rPr>
          <w:rFonts w:ascii="Calibri" w:hAnsi="Calibri"/>
          <w:noProof/>
        </w:rPr>
        <w:t>.</w:t>
      </w:r>
      <w:r w:rsidRPr="002246B3">
        <w:rPr>
          <w:rFonts w:ascii="Calibri" w:hAnsi="Calibri"/>
          <w:noProof/>
          <w:u w:val="single"/>
        </w:rPr>
        <w:t xml:space="preserve"> </w:t>
      </w:r>
      <w:r w:rsidR="00167C79">
        <w:rPr>
          <w:rFonts w:ascii="Calibri" w:hAnsi="Calibri"/>
          <w:noProof/>
          <w:u w:val="single"/>
        </w:rPr>
        <w:t>Sonja</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00167C79">
        <w:rPr>
          <w:rFonts w:ascii="Calibri" w:hAnsi="Calibri"/>
          <w:noProof/>
          <w:u w:val="single"/>
        </w:rPr>
        <w:t>she is a coach as well and said “don’t be too cheap”</w:t>
      </w:r>
      <w:r>
        <w:rPr>
          <w:rFonts w:ascii="Calibri" w:hAnsi="Calibri"/>
          <w:noProof/>
          <w:u w:val="single"/>
        </w:rPr>
        <w:t xml:space="preserve">  </w:t>
      </w:r>
      <w:r w:rsidR="00167C79" w:rsidRPr="00167C79">
        <w:rPr>
          <w:rFonts w:ascii="Calibri" w:hAnsi="Calibri"/>
          <w:noProof/>
          <w:u w:val="single"/>
        </w:rPr>
        <w:sym w:font="Wingdings" w:char="F04A"/>
      </w:r>
      <w:r>
        <w:rPr>
          <w:rFonts w:ascii="Calibri" w:hAnsi="Calibri"/>
          <w:noProof/>
          <w:u w:val="single"/>
        </w:rPr>
        <w:t xml:space="preserve">                                                            </w:t>
      </w:r>
      <w:r w:rsidRPr="002246B3">
        <w:rPr>
          <w:rFonts w:ascii="Calibri" w:hAnsi="Calibri"/>
          <w:noProof/>
          <w:u w:val="single"/>
        </w:rPr>
        <w:t xml:space="preserve">                            </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1</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2</w:t>
      </w:r>
      <w:r w:rsidRPr="00064C2F">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3</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4</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2246B3" w:rsidRDefault="002246B3" w:rsidP="002246B3">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5</w:t>
      </w:r>
      <w:r w:rsidRPr="00064C2F">
        <w:rPr>
          <w:rFonts w:ascii="Calibri" w:hAnsi="Calibri"/>
          <w:noProof/>
        </w:rPr>
        <w:t>.</w:t>
      </w:r>
      <w:r>
        <w:rPr>
          <w:rFonts w:ascii="Calibri" w:hAnsi="Calibri"/>
          <w:noProof/>
          <w:u w:val="single"/>
        </w:rPr>
        <w:t xml:space="preserve">                           </w:t>
      </w:r>
      <w:r w:rsidRPr="002246B3">
        <w:rPr>
          <w:rFonts w:ascii="Calibri" w:hAnsi="Calibri"/>
          <w:noProof/>
          <w:u w:val="single"/>
        </w:rPr>
        <w:t xml:space="preserve">               </w:t>
      </w:r>
      <w:r w:rsidRPr="00064C2F">
        <w:rPr>
          <w:rFonts w:ascii="Calibri" w:hAnsi="Calibri"/>
          <w:noProof/>
        </w:rPr>
        <w:t xml:space="preserve"> How did it go</w:t>
      </w:r>
      <w:r w:rsidRPr="002246B3">
        <w:rPr>
          <w:rFonts w:ascii="Calibri" w:hAnsi="Calibri"/>
          <w:noProof/>
        </w:rPr>
        <w:t>:</w:t>
      </w:r>
      <w:r w:rsidRPr="002246B3">
        <w:rPr>
          <w:rFonts w:ascii="Calibri" w:hAnsi="Calibri"/>
          <w:noProof/>
          <w:u w:val="single"/>
        </w:rPr>
        <w:t xml:space="preserve"> </w:t>
      </w:r>
      <w:r>
        <w:rPr>
          <w:rFonts w:ascii="Calibri" w:hAnsi="Calibri"/>
          <w:noProof/>
          <w:u w:val="single"/>
        </w:rPr>
        <w:t xml:space="preserve">                                                                </w:t>
      </w:r>
      <w:r w:rsidRPr="002246B3">
        <w:rPr>
          <w:rFonts w:ascii="Calibri" w:hAnsi="Calibri"/>
          <w:noProof/>
          <w:u w:val="single"/>
        </w:rPr>
        <w:t xml:space="preserve">                            </w:t>
      </w:r>
      <w:r w:rsidRPr="002246B3">
        <w:rPr>
          <w:rFonts w:ascii="Calibri" w:hAnsi="Calibri"/>
          <w:noProof/>
        </w:rPr>
        <w:t>.</w:t>
      </w:r>
    </w:p>
    <w:p w:rsidR="00064C2F" w:rsidRPr="00064C2F" w:rsidRDefault="00064C2F" w:rsidP="002246B3">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#9: Renew your Coaching Purpose</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Look at the Coaching Purpose Statement that you created in Webinar #1. Does this statement feel resonant? Is it something that will have you look beyond your fear and your Saboteur’s voice? If not what needs to change in the statement? What is the bold declaration that will support you owning your coaching fee?</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 xml:space="preserve">My Coaching Purpose is: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AE55CE">
      <w:pPr>
        <w:widowControl w:val="0"/>
        <w:autoSpaceDE w:val="0"/>
        <w:autoSpaceDN w:val="0"/>
        <w:adjustRightInd w:val="0"/>
        <w:spacing w:after="120"/>
        <w:ind w:left="567" w:hanging="567"/>
        <w:rPr>
          <w:rFonts w:ascii="Calibri" w:hAnsi="Calibri"/>
          <w:noProof/>
        </w:rPr>
      </w:pPr>
      <w:r w:rsidRPr="00064C2F">
        <w:rPr>
          <w:rFonts w:ascii="Calibri" w:hAnsi="Calibri"/>
          <w:noProof/>
        </w:rPr>
        <w:t xml:space="preserve">            </w:t>
      </w:r>
      <w:r w:rsidR="00AE55CE">
        <w:rPr>
          <w:rFonts w:ascii="Calibri" w:hAnsi="Calibri"/>
          <w:noProof/>
        </w:rPr>
        <w:t>I am the coaching sun, sunshine touching everybody, making the world a brighter and warmer place.</w:t>
      </w: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r w:rsidR="00AE55CE">
        <w:rPr>
          <w:rFonts w:ascii="Calibri" w:hAnsi="Calibri"/>
          <w:noProof/>
        </w:rPr>
        <w:t>My original life purpose does match as well: I am the smile that changes the world.</w:t>
      </w: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2246B3" w:rsidRDefault="00064C2F" w:rsidP="002246B3">
      <w:pPr>
        <w:tabs>
          <w:tab w:val="left" w:pos="4133"/>
        </w:tabs>
        <w:spacing w:before="240" w:after="240"/>
        <w:ind w:left="547"/>
        <w:jc w:val="center"/>
        <w:rPr>
          <w:rFonts w:asciiTheme="majorHAnsi" w:hAnsiTheme="majorHAnsi"/>
          <w:noProof/>
          <w:color w:val="507688"/>
          <w:sz w:val="48"/>
        </w:rPr>
      </w:pPr>
      <w:r>
        <w:rPr>
          <w:rFonts w:asciiTheme="majorHAnsi" w:hAnsiTheme="majorHAnsi"/>
          <w:b/>
          <w:color w:val="507688"/>
          <w:sz w:val="48"/>
        </w:rPr>
        <w:br w:type="page"/>
      </w:r>
      <w:r w:rsidRPr="002246B3">
        <w:rPr>
          <w:rFonts w:asciiTheme="majorHAnsi" w:hAnsiTheme="majorHAnsi"/>
          <w:noProof/>
          <w:color w:val="507688"/>
          <w:sz w:val="48"/>
        </w:rPr>
        <w:lastRenderedPageBreak/>
        <w:t xml:space="preserve">Homework After Webinar #2 </w:t>
      </w:r>
      <w:r w:rsidRPr="002246B3">
        <w:rPr>
          <w:rFonts w:asciiTheme="majorHAnsi" w:hAnsiTheme="majorHAnsi"/>
          <w:noProof/>
          <w:color w:val="507688"/>
          <w:sz w:val="48"/>
        </w:rPr>
        <w:br/>
        <w:t>Co-Active® Selling Program</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Chapters #4 and #5 of the Resource Book</w:t>
      </w:r>
    </w:p>
    <w:p w:rsidR="00064C2F" w:rsidRPr="00064C2F" w:rsidRDefault="00064C2F" w:rsidP="002246B3">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#10 thru #16</w:t>
      </w:r>
    </w:p>
    <w:p w:rsidR="00064C2F" w:rsidRPr="00064C2F" w:rsidRDefault="00064C2F" w:rsidP="002246B3">
      <w:pPr>
        <w:widowControl w:val="0"/>
        <w:autoSpaceDE w:val="0"/>
        <w:autoSpaceDN w:val="0"/>
        <w:adjustRightInd w:val="0"/>
        <w:spacing w:after="120"/>
        <w:ind w:left="54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p>
    <w:p w:rsidR="005A61C7" w:rsidRPr="00064C2F" w:rsidRDefault="00064C2F" w:rsidP="005A61C7">
      <w:pPr>
        <w:spacing w:after="120"/>
        <w:ind w:left="54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#11: Get in the zone!</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Stop reading and take the next 40 minutes, right now, to listen to the podcast entitled:</w:t>
      </w:r>
    </w:p>
    <w:p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 xml:space="preserve">“Master Demo of Enrollment” at </w:t>
      </w:r>
      <w:hyperlink r:id="rId9" w:history="1">
        <w:r w:rsidR="005A61C7" w:rsidRPr="005A61C7">
          <w:rPr>
            <w:rStyle w:val="Hyperlink"/>
            <w:rFonts w:ascii="Calibri" w:hAnsi="Calibri"/>
            <w:noProof/>
          </w:rPr>
          <w:t>http://www.thecoaches.com/coactiveselling/index.html</w:t>
        </w:r>
      </w:hyperlink>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This talk focuses on how to effectively talk about your product and understand what your product is. Take notes. What did you learn that you did not already know? What will you practice? Write it down:</w:t>
      </w:r>
    </w:p>
    <w:p w:rsidR="00064C2F" w:rsidRPr="00064C2F" w:rsidRDefault="00064C2F" w:rsidP="005430B0">
      <w:pPr>
        <w:widowControl w:val="0"/>
        <w:autoSpaceDE w:val="0"/>
        <w:autoSpaceDN w:val="0"/>
        <w:adjustRightInd w:val="0"/>
        <w:spacing w:after="120"/>
        <w:rPr>
          <w:rFonts w:ascii="Calibri" w:hAnsi="Calibri"/>
          <w:noProof/>
        </w:rPr>
      </w:pPr>
    </w:p>
    <w:p w:rsidR="00064C2F" w:rsidRDefault="00AE55CE" w:rsidP="00AE55CE">
      <w:pPr>
        <w:pStyle w:val="ListParagraph"/>
        <w:widowControl w:val="0"/>
        <w:numPr>
          <w:ilvl w:val="0"/>
          <w:numId w:val="8"/>
        </w:numPr>
        <w:autoSpaceDE w:val="0"/>
        <w:autoSpaceDN w:val="0"/>
        <w:adjustRightInd w:val="0"/>
        <w:spacing w:after="120"/>
        <w:rPr>
          <w:rFonts w:ascii="Calibri" w:hAnsi="Calibri"/>
          <w:noProof/>
        </w:rPr>
      </w:pPr>
      <w:r>
        <w:rPr>
          <w:rFonts w:ascii="Calibri" w:hAnsi="Calibri"/>
          <w:noProof/>
        </w:rPr>
        <w:t>Take it easy, be spontaneous</w:t>
      </w:r>
    </w:p>
    <w:p w:rsidR="00AE55CE" w:rsidRDefault="00AE55CE" w:rsidP="00AE55CE">
      <w:pPr>
        <w:pStyle w:val="ListParagraph"/>
        <w:widowControl w:val="0"/>
        <w:numPr>
          <w:ilvl w:val="0"/>
          <w:numId w:val="8"/>
        </w:numPr>
        <w:autoSpaceDE w:val="0"/>
        <w:autoSpaceDN w:val="0"/>
        <w:adjustRightInd w:val="0"/>
        <w:spacing w:after="120"/>
        <w:rPr>
          <w:rFonts w:ascii="Calibri" w:hAnsi="Calibri"/>
          <w:noProof/>
        </w:rPr>
      </w:pPr>
      <w:r>
        <w:rPr>
          <w:rFonts w:ascii="Calibri" w:hAnsi="Calibri"/>
          <w:noProof/>
        </w:rPr>
        <w:t>Ask coaching questions</w:t>
      </w:r>
    </w:p>
    <w:p w:rsidR="00AE55CE" w:rsidRDefault="00AE55CE" w:rsidP="00AE55CE">
      <w:pPr>
        <w:pStyle w:val="ListParagraph"/>
        <w:widowControl w:val="0"/>
        <w:numPr>
          <w:ilvl w:val="0"/>
          <w:numId w:val="8"/>
        </w:numPr>
        <w:autoSpaceDE w:val="0"/>
        <w:autoSpaceDN w:val="0"/>
        <w:adjustRightInd w:val="0"/>
        <w:spacing w:after="120"/>
        <w:rPr>
          <w:rFonts w:ascii="Calibri" w:hAnsi="Calibri"/>
          <w:noProof/>
        </w:rPr>
      </w:pPr>
      <w:r>
        <w:rPr>
          <w:rFonts w:ascii="Calibri" w:hAnsi="Calibri"/>
          <w:noProof/>
        </w:rPr>
        <w:t>Practice the questions</w:t>
      </w:r>
    </w:p>
    <w:p w:rsidR="00AE55CE" w:rsidRPr="00AE55CE" w:rsidRDefault="00AE55CE" w:rsidP="00AE55CE">
      <w:pPr>
        <w:widowControl w:val="0"/>
        <w:autoSpaceDE w:val="0"/>
        <w:autoSpaceDN w:val="0"/>
        <w:adjustRightInd w:val="0"/>
        <w:spacing w:after="120"/>
        <w:ind w:left="360"/>
        <w:rPr>
          <w:rFonts w:ascii="Calibri" w:hAnsi="Calibri"/>
          <w:noProof/>
        </w:rPr>
      </w:pPr>
    </w:p>
    <w:p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 xml:space="preserve">Action Exercise #12: Take the position!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Stand up! Imagine a time in your life when you felt very confident. Now, while you remember that time and that feeling, put your body in the posture of having confidence. Notice how you feel. Where is your head positioned? Where are your arms and legs? Are you standing tall or slouching? How does it feel when you stand with confidence? Take the time now to try different postures where you feel as if you are exuding confidence. Write down what you discover below!</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AE55CE">
      <w:pPr>
        <w:widowControl w:val="0"/>
        <w:autoSpaceDE w:val="0"/>
        <w:autoSpaceDN w:val="0"/>
        <w:adjustRightInd w:val="0"/>
        <w:spacing w:after="120"/>
        <w:ind w:left="567" w:hanging="567"/>
        <w:rPr>
          <w:rFonts w:ascii="Calibri" w:hAnsi="Calibri"/>
          <w:noProof/>
        </w:rPr>
      </w:pPr>
      <w:r w:rsidRPr="00064C2F">
        <w:rPr>
          <w:rFonts w:ascii="Calibri" w:hAnsi="Calibri"/>
          <w:noProof/>
        </w:rPr>
        <w:t xml:space="preserve">         </w:t>
      </w:r>
      <w:r w:rsidR="00AE55CE">
        <w:rPr>
          <w:rFonts w:ascii="Calibri" w:hAnsi="Calibri"/>
          <w:noProof/>
        </w:rPr>
        <w:t>With confidence I feel my two feet on the ground intensly. It gives me strenght and assurance of myself. My head is up no matter which position I take. It feels like my body is more tense and straightened up.</w:t>
      </w:r>
      <w:r w:rsidRPr="00064C2F">
        <w:rPr>
          <w:rFonts w:ascii="Calibri" w:hAnsi="Calibri"/>
          <w:noProof/>
        </w:rPr>
        <w:t xml:space="preserve">                                                                                                                                         </w:t>
      </w:r>
    </w:p>
    <w:p w:rsidR="00064C2F" w:rsidRPr="00064C2F" w:rsidRDefault="00064C2F" w:rsidP="00AE55CE">
      <w:pPr>
        <w:widowControl w:val="0"/>
        <w:autoSpaceDE w:val="0"/>
        <w:autoSpaceDN w:val="0"/>
        <w:adjustRightInd w:val="0"/>
        <w:spacing w:after="120"/>
        <w:ind w:left="567" w:hanging="567"/>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Action Exercise #13: Say it loud!</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Write 2 scripts in response to the questions: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1.</w:t>
      </w:r>
      <w:r w:rsidRPr="00064C2F">
        <w:rPr>
          <w:rFonts w:ascii="Calibri" w:hAnsi="Calibri"/>
          <w:noProof/>
        </w:rPr>
        <w:tab/>
        <w:t xml:space="preserve">What do you do?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2.</w:t>
      </w:r>
      <w:r w:rsidRPr="00064C2F">
        <w:rPr>
          <w:rFonts w:ascii="Calibri" w:hAnsi="Calibri"/>
          <w:noProof/>
        </w:rPr>
        <w:tab/>
        <w:t>What is coaching?</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#1: “I work with people who are on the edge, ready to jump into the passion and purpose of their lives. I’m a Co-Active® Coach.”</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Example #2: “I help people make their dreams become their reality, by taking one small action at a time.”</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00AE55CE">
        <w:rPr>
          <w:rFonts w:ascii="Calibri" w:hAnsi="Calibri"/>
          <w:noProof/>
        </w:rPr>
        <w:t>I help people to realize their dreams and to live their life with joy and contentment.</w:t>
      </w:r>
      <w:r w:rsidRPr="00064C2F">
        <w:rPr>
          <w:rFonts w:ascii="Calibri" w:hAnsi="Calibri"/>
          <w:noProof/>
        </w:rPr>
        <w:t xml:space="preserv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392756"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392756" w:rsidRDefault="00392756" w:rsidP="00392756">
      <w:pPr>
        <w:widowControl w:val="0"/>
        <w:autoSpaceDE w:val="0"/>
        <w:autoSpaceDN w:val="0"/>
        <w:adjustRightInd w:val="0"/>
        <w:spacing w:after="120"/>
        <w:ind w:left="540"/>
        <w:rPr>
          <w:rFonts w:ascii="Calibri" w:hAnsi="Calibri"/>
          <w:noProof/>
        </w:rPr>
      </w:pPr>
    </w:p>
    <w:p w:rsidR="00392756" w:rsidRDefault="00392756" w:rsidP="00392756">
      <w:pPr>
        <w:widowControl w:val="0"/>
        <w:autoSpaceDE w:val="0"/>
        <w:autoSpaceDN w:val="0"/>
        <w:adjustRightInd w:val="0"/>
        <w:spacing w:after="120"/>
        <w:ind w:left="540"/>
        <w:rPr>
          <w:rFonts w:ascii="Calibri" w:hAnsi="Calibri"/>
          <w:noProof/>
        </w:rPr>
      </w:pPr>
    </w:p>
    <w:p w:rsidR="00392756" w:rsidRDefault="00392756" w:rsidP="00392756">
      <w:pPr>
        <w:widowControl w:val="0"/>
        <w:autoSpaceDE w:val="0"/>
        <w:autoSpaceDN w:val="0"/>
        <w:adjustRightInd w:val="0"/>
        <w:spacing w:after="120"/>
        <w:ind w:left="540"/>
        <w:rPr>
          <w:rFonts w:ascii="Calibri" w:hAnsi="Calibri"/>
          <w:noProof/>
        </w:rPr>
      </w:pP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2.       </w:t>
      </w:r>
      <w:r w:rsidR="00AE55CE">
        <w:rPr>
          <w:rFonts w:ascii="Calibri" w:hAnsi="Calibri"/>
          <w:noProof/>
        </w:rPr>
        <w:t>I work with people who are eager to fill their lives with joy, happiness and to live their real purpose.</w:t>
      </w:r>
      <w:r w:rsidRPr="00064C2F">
        <w:rPr>
          <w:rFonts w:ascii="Calibri" w:hAnsi="Calibri"/>
          <w:noProof/>
        </w:rPr>
        <w:t xml:space="preserv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Default="00064C2F" w:rsidP="005430B0">
      <w:pPr>
        <w:spacing w:after="120"/>
        <w:rPr>
          <w:rFonts w:asciiTheme="majorHAnsi" w:hAnsiTheme="majorHAnsi"/>
          <w:b/>
          <w:i/>
          <w:color w:val="507688"/>
          <w:sz w:val="28"/>
        </w:rPr>
      </w:pPr>
      <w:r>
        <w:rPr>
          <w:rFonts w:asciiTheme="majorHAnsi" w:hAnsiTheme="majorHAnsi"/>
          <w:b/>
          <w:i/>
          <w:color w:val="507688"/>
          <w:sz w:val="28"/>
        </w:rPr>
        <w:br w:type="page"/>
      </w:r>
    </w:p>
    <w:p w:rsidR="00064C2F" w:rsidRPr="00064C2F" w:rsidRDefault="00064C2F" w:rsidP="00392756">
      <w:pPr>
        <w:spacing w:after="120"/>
        <w:ind w:left="540"/>
        <w:rPr>
          <w:rFonts w:asciiTheme="majorHAnsi" w:hAnsiTheme="majorHAnsi"/>
          <w:b/>
          <w:i/>
          <w:color w:val="507688"/>
          <w:sz w:val="28"/>
        </w:rPr>
      </w:pPr>
      <w:r w:rsidRPr="00064C2F">
        <w:rPr>
          <w:rFonts w:asciiTheme="majorHAnsi" w:hAnsiTheme="majorHAnsi"/>
          <w:b/>
          <w:i/>
          <w:color w:val="507688"/>
          <w:sz w:val="28"/>
        </w:rPr>
        <w:lastRenderedPageBreak/>
        <w:t xml:space="preserve">Action Exercise #14: Say it to someone!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Now memorize them. Learn the words so you can be who you are and not worry about the words. The words don’t matter as much as the delivery. Go out and use them with 10 people over the week, and check them off. (Remember to ask for a Sample Session.)</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People I talked to about what I do.</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0004608C">
        <w:rPr>
          <w:rFonts w:ascii="Calibri" w:hAnsi="Calibri"/>
          <w:noProof/>
        </w:rPr>
        <w:t>Lady Bookstore</w:t>
      </w:r>
      <w:r w:rsidRPr="00392756">
        <w:rPr>
          <w:rFonts w:ascii="Calibri" w:hAnsi="Calibri"/>
          <w:noProof/>
          <w:u w:val="single"/>
        </w:rPr>
        <w:t xml:space="preserve">              </w:t>
      </w:r>
      <w:r w:rsidRPr="00064C2F">
        <w:rPr>
          <w:rFonts w:ascii="Calibri" w:hAnsi="Calibri"/>
          <w:noProof/>
        </w:rPr>
        <w:t xml:space="preserve"> Result: </w:t>
      </w:r>
      <w:r w:rsidR="0004608C">
        <w:rPr>
          <w:rFonts w:ascii="Calibri" w:hAnsi="Calibri"/>
          <w:noProof/>
        </w:rPr>
        <w:t>no thanks but I can place my business cards there</w:t>
      </w:r>
      <w:r w:rsidR="00392756">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0004608C">
        <w:rPr>
          <w:rFonts w:ascii="Calibri" w:hAnsi="Calibri"/>
          <w:noProof/>
          <w:u w:val="single"/>
        </w:rPr>
        <w:t>Mr. Glasses Shop</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04608C">
        <w:rPr>
          <w:rFonts w:ascii="Calibri" w:hAnsi="Calibri"/>
          <w:noProof/>
        </w:rPr>
        <w:t>no thanks but I can place my business cards there</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3</w:t>
      </w:r>
      <w:r w:rsidRPr="00064C2F">
        <w:rPr>
          <w:rFonts w:ascii="Calibri" w:hAnsi="Calibri"/>
          <w:noProof/>
        </w:rPr>
        <w:t xml:space="preserve">. </w:t>
      </w:r>
      <w:r w:rsidR="0004608C">
        <w:rPr>
          <w:rFonts w:ascii="Calibri" w:hAnsi="Calibri"/>
          <w:noProof/>
        </w:rPr>
        <w:t>Lady Fabric/Nitting shop</w:t>
      </w:r>
      <w:r w:rsidRPr="00392756">
        <w:rPr>
          <w:rFonts w:ascii="Calibri" w:hAnsi="Calibri"/>
          <w:noProof/>
          <w:u w:val="single"/>
        </w:rPr>
        <w:t xml:space="preserve"> </w:t>
      </w:r>
      <w:r w:rsidRPr="00064C2F">
        <w:rPr>
          <w:rFonts w:ascii="Calibri" w:hAnsi="Calibri"/>
          <w:noProof/>
        </w:rPr>
        <w:t xml:space="preserve"> Result: </w:t>
      </w:r>
      <w:r w:rsidR="0004608C">
        <w:rPr>
          <w:rFonts w:ascii="Calibri" w:hAnsi="Calibri"/>
          <w:noProof/>
        </w:rPr>
        <w:t>no thanks but I can place my business cards there</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4</w:t>
      </w:r>
      <w:r w:rsidRPr="00064C2F">
        <w:rPr>
          <w:rFonts w:ascii="Calibri" w:hAnsi="Calibri"/>
          <w:noProof/>
        </w:rPr>
        <w:t xml:space="preserve">. </w:t>
      </w:r>
      <w:r w:rsidR="0004608C">
        <w:rPr>
          <w:rFonts w:ascii="Calibri" w:hAnsi="Calibri"/>
          <w:noProof/>
        </w:rPr>
        <w:t>Lady at dentist</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04608C">
        <w:rPr>
          <w:rFonts w:ascii="Calibri" w:hAnsi="Calibri"/>
          <w:noProof/>
          <w:u w:val="single"/>
        </w:rPr>
        <w:t>scheduled sample session for April</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5</w:t>
      </w:r>
      <w:r w:rsidRPr="00064C2F">
        <w:rPr>
          <w:rFonts w:ascii="Calibri" w:hAnsi="Calibri"/>
          <w:noProof/>
        </w:rPr>
        <w:t xml:space="preserve">. </w:t>
      </w:r>
      <w:r w:rsidRPr="00392756">
        <w:rPr>
          <w:rFonts w:ascii="Calibri" w:hAnsi="Calibri"/>
          <w:noProof/>
          <w:u w:val="single"/>
        </w:rPr>
        <w:t xml:space="preserve"> </w:t>
      </w:r>
      <w:r w:rsidR="0004608C">
        <w:rPr>
          <w:rFonts w:ascii="Calibri" w:hAnsi="Calibri"/>
          <w:noProof/>
          <w:u w:val="single"/>
        </w:rPr>
        <w:t>Uwe</w:t>
      </w:r>
      <w:r w:rsidRPr="00392756">
        <w:rPr>
          <w:rFonts w:ascii="Calibri" w:hAnsi="Calibri"/>
          <w:noProof/>
          <w:u w:val="single"/>
        </w:rPr>
        <w:t xml:space="preserve">                                </w:t>
      </w:r>
      <w:r w:rsidRPr="00064C2F">
        <w:rPr>
          <w:rFonts w:ascii="Calibri" w:hAnsi="Calibri"/>
          <w:noProof/>
        </w:rPr>
        <w:t xml:space="preserve"> Result: </w:t>
      </w:r>
      <w:r w:rsidR="0004608C">
        <w:rPr>
          <w:rFonts w:ascii="Calibri" w:hAnsi="Calibri"/>
          <w:noProof/>
        </w:rPr>
        <w:t>no thanks</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6</w:t>
      </w:r>
      <w:r w:rsidRPr="00064C2F">
        <w:rPr>
          <w:rFonts w:ascii="Calibri" w:hAnsi="Calibri"/>
          <w:noProof/>
        </w:rPr>
        <w:t xml:space="preserve">. </w:t>
      </w:r>
      <w:r w:rsidRPr="00392756">
        <w:rPr>
          <w:rFonts w:ascii="Calibri" w:hAnsi="Calibri"/>
          <w:noProof/>
          <w:u w:val="single"/>
        </w:rPr>
        <w:t xml:space="preserve"> </w:t>
      </w:r>
      <w:r w:rsidR="0004608C">
        <w:rPr>
          <w:rFonts w:ascii="Calibri" w:hAnsi="Calibri"/>
          <w:noProof/>
          <w:u w:val="single"/>
        </w:rPr>
        <w:t>Mrs. Kammer</w:t>
      </w:r>
      <w:r w:rsidRPr="00392756">
        <w:rPr>
          <w:rFonts w:ascii="Calibri" w:hAnsi="Calibri"/>
          <w:noProof/>
          <w:u w:val="single"/>
        </w:rPr>
        <w:t xml:space="preserve">             </w:t>
      </w:r>
      <w:r w:rsidRPr="00064C2F">
        <w:rPr>
          <w:rFonts w:ascii="Calibri" w:hAnsi="Calibri"/>
          <w:noProof/>
        </w:rPr>
        <w:t xml:space="preserve"> Result: </w:t>
      </w:r>
      <w:r w:rsidR="0004608C">
        <w:rPr>
          <w:rFonts w:ascii="Calibri" w:hAnsi="Calibri"/>
          <w:noProof/>
        </w:rPr>
        <w:t>no time right now but will come for a sample session</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7</w:t>
      </w:r>
      <w:r w:rsidRPr="00064C2F">
        <w:rPr>
          <w:rFonts w:ascii="Calibri" w:hAnsi="Calibri"/>
          <w:noProof/>
        </w:rPr>
        <w:t xml:space="preserve">. </w:t>
      </w:r>
      <w:r w:rsidRPr="00392756">
        <w:rPr>
          <w:rFonts w:ascii="Calibri" w:hAnsi="Calibri"/>
          <w:noProof/>
          <w:u w:val="single"/>
        </w:rPr>
        <w:t xml:space="preserve"> </w:t>
      </w:r>
      <w:r w:rsidR="0004608C">
        <w:rPr>
          <w:rFonts w:ascii="Calibri" w:hAnsi="Calibri"/>
          <w:noProof/>
          <w:u w:val="single"/>
        </w:rPr>
        <w:t>Petra</w:t>
      </w:r>
      <w:r w:rsidRPr="00392756">
        <w:rPr>
          <w:rFonts w:ascii="Calibri" w:hAnsi="Calibri"/>
          <w:noProof/>
          <w:u w:val="single"/>
        </w:rPr>
        <w:t xml:space="preserve">  </w:t>
      </w:r>
      <w:r w:rsidR="0004608C">
        <w:rPr>
          <w:rFonts w:ascii="Calibri" w:hAnsi="Calibri"/>
          <w:noProof/>
          <w:u w:val="single"/>
        </w:rPr>
        <w:t>I.</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04608C">
        <w:rPr>
          <w:rFonts w:ascii="Calibri" w:hAnsi="Calibri"/>
          <w:noProof/>
          <w:u w:val="single"/>
        </w:rPr>
        <w:t>scheduled sample session for next week</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8</w:t>
      </w:r>
      <w:r w:rsidRPr="00064C2F">
        <w:rPr>
          <w:rFonts w:ascii="Calibri" w:hAnsi="Calibri"/>
          <w:noProof/>
        </w:rPr>
        <w:t xml:space="preserve">. </w:t>
      </w:r>
      <w:r w:rsidRPr="00392756">
        <w:rPr>
          <w:rFonts w:ascii="Calibri" w:hAnsi="Calibri"/>
          <w:noProof/>
          <w:u w:val="single"/>
        </w:rPr>
        <w:t xml:space="preserve"> </w:t>
      </w:r>
      <w:r w:rsidR="0004608C">
        <w:rPr>
          <w:rFonts w:ascii="Calibri" w:hAnsi="Calibri"/>
          <w:noProof/>
          <w:u w:val="single"/>
        </w:rPr>
        <w:t>Wolfgang</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04608C">
        <w:rPr>
          <w:rFonts w:ascii="Calibri" w:hAnsi="Calibri"/>
          <w:noProof/>
          <w:u w:val="single"/>
        </w:rPr>
        <w:t>no thanks but I will definitely</w:t>
      </w:r>
      <w:r>
        <w:rPr>
          <w:rFonts w:ascii="Calibri" w:hAnsi="Calibri"/>
          <w:noProof/>
          <w:u w:val="single"/>
        </w:rPr>
        <w:t xml:space="preserve"> </w:t>
      </w:r>
      <w:r w:rsidR="0004608C">
        <w:rPr>
          <w:rFonts w:ascii="Calibri" w:hAnsi="Calibri"/>
          <w:noProof/>
          <w:u w:val="single"/>
        </w:rPr>
        <w:t>follow up with him after Easter</w:t>
      </w:r>
      <w:r>
        <w:rPr>
          <w:rFonts w:ascii="Calibri" w:hAnsi="Calibri"/>
          <w:noProof/>
          <w:u w:val="single"/>
        </w:rPr>
        <w:t xml:space="preserve">                                                                                                    </w:t>
      </w:r>
      <w:r w:rsidRPr="00064C2F">
        <w:rPr>
          <w:rFonts w:ascii="Calibri" w:hAnsi="Calibri"/>
          <w:noProof/>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Pr>
          <w:rFonts w:ascii="Calibri" w:hAnsi="Calibri"/>
          <w:noProof/>
        </w:rPr>
        <w:t>9</w:t>
      </w:r>
      <w:r w:rsidRPr="00064C2F">
        <w:rPr>
          <w:rFonts w:ascii="Calibri" w:hAnsi="Calibri"/>
          <w:noProof/>
        </w:rPr>
        <w:t xml:space="preserve">. </w:t>
      </w:r>
      <w:r w:rsidR="0004608C">
        <w:rPr>
          <w:rFonts w:ascii="Calibri" w:hAnsi="Calibri"/>
          <w:noProof/>
        </w:rPr>
        <w:t>Brigitte</w:t>
      </w:r>
      <w:r w:rsidRPr="00392756">
        <w:rPr>
          <w:rFonts w:ascii="Calibri" w:hAnsi="Calibri"/>
          <w:noProof/>
          <w:u w:val="single"/>
        </w:rPr>
        <w:t xml:space="preserve">                             </w:t>
      </w:r>
      <w:r w:rsidRPr="00064C2F">
        <w:rPr>
          <w:rFonts w:ascii="Calibri" w:hAnsi="Calibri"/>
          <w:noProof/>
        </w:rPr>
        <w:t xml:space="preserve"> Result: </w:t>
      </w:r>
      <w:r w:rsidR="0004608C">
        <w:rPr>
          <w:rFonts w:ascii="Calibri" w:hAnsi="Calibri"/>
          <w:noProof/>
        </w:rPr>
        <w:t>no thanks, too much stress at work, maybe later.Will follow up</w:t>
      </w:r>
      <w:r>
        <w:rPr>
          <w:rFonts w:ascii="Calibri" w:hAnsi="Calibri"/>
          <w:noProof/>
          <w:u w:val="single"/>
        </w:rPr>
        <w:t xml:space="preserve">                                      </w:t>
      </w:r>
      <w:r w:rsidRPr="00064C2F">
        <w:rPr>
          <w:rFonts w:ascii="Calibri" w:hAnsi="Calibri"/>
          <w:noProof/>
        </w:rPr>
        <w:t xml:space="preserve">                                                   </w:t>
      </w:r>
    </w:p>
    <w:p w:rsidR="0004608C" w:rsidRDefault="00392756" w:rsidP="00392756">
      <w:pPr>
        <w:widowControl w:val="0"/>
        <w:autoSpaceDE w:val="0"/>
        <w:autoSpaceDN w:val="0"/>
        <w:adjustRightInd w:val="0"/>
        <w:spacing w:after="120"/>
        <w:ind w:left="540"/>
        <w:rPr>
          <w:rFonts w:ascii="Calibri" w:hAnsi="Calibri"/>
          <w:noProof/>
          <w:u w:val="single"/>
        </w:rPr>
      </w:pPr>
      <w:r w:rsidRPr="00064C2F">
        <w:rPr>
          <w:rFonts w:ascii="Calibri" w:hAnsi="Calibri"/>
          <w:noProof/>
        </w:rPr>
        <w:t>1</w:t>
      </w:r>
      <w:r>
        <w:rPr>
          <w:rFonts w:ascii="Calibri" w:hAnsi="Calibri"/>
          <w:noProof/>
        </w:rPr>
        <w:t>0</w:t>
      </w:r>
      <w:r w:rsidRPr="00064C2F">
        <w:rPr>
          <w:rFonts w:ascii="Calibri" w:hAnsi="Calibri"/>
          <w:noProof/>
        </w:rPr>
        <w:t xml:space="preserve">. </w:t>
      </w:r>
      <w:r w:rsidR="0004608C">
        <w:rPr>
          <w:rFonts w:ascii="Calibri" w:hAnsi="Calibri"/>
          <w:noProof/>
        </w:rPr>
        <w:t>Thorsten B.</w:t>
      </w:r>
      <w:r w:rsidRPr="00392756">
        <w:rPr>
          <w:rFonts w:ascii="Calibri" w:hAnsi="Calibri"/>
          <w:noProof/>
          <w:u w:val="single"/>
        </w:rPr>
        <w:t xml:space="preserve">             </w:t>
      </w:r>
      <w:r w:rsidRPr="00064C2F">
        <w:rPr>
          <w:rFonts w:ascii="Calibri" w:hAnsi="Calibri"/>
          <w:noProof/>
        </w:rPr>
        <w:t xml:space="preserve"> Result: </w:t>
      </w:r>
      <w:r w:rsidR="0004608C">
        <w:rPr>
          <w:rFonts w:ascii="Calibri" w:hAnsi="Calibri"/>
          <w:noProof/>
        </w:rPr>
        <w:t>wants a sample session, need to schedule</w:t>
      </w:r>
      <w:r>
        <w:rPr>
          <w:rFonts w:ascii="Calibri" w:hAnsi="Calibri"/>
          <w:noProof/>
          <w:u w:val="single"/>
        </w:rPr>
        <w:t xml:space="preserve">                                                                                                    </w:t>
      </w:r>
    </w:p>
    <w:p w:rsidR="00392756" w:rsidRPr="00064C2F" w:rsidRDefault="00392756" w:rsidP="00392756">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Learn the words so you can be who you are and not worry about the words. The words don’t matter. How you deliver it is important.</w:t>
      </w:r>
    </w:p>
    <w:p w:rsidR="00064C2F" w:rsidRPr="00064C2F" w:rsidRDefault="00064C2F" w:rsidP="00392756">
      <w:pPr>
        <w:widowControl w:val="0"/>
        <w:autoSpaceDE w:val="0"/>
        <w:autoSpaceDN w:val="0"/>
        <w:adjustRightInd w:val="0"/>
        <w:spacing w:after="120"/>
        <w:ind w:left="540"/>
        <w:rPr>
          <w:rFonts w:ascii="Calibri" w:hAnsi="Calibri"/>
          <w:noProof/>
        </w:rPr>
      </w:pPr>
      <w:r w:rsidRPr="00064C2F">
        <w:rPr>
          <w:rFonts w:ascii="Calibri" w:hAnsi="Calibri"/>
          <w:noProof/>
        </w:rPr>
        <w:t>Get Confident. Know that you are successful no matter what happens. Believe in what you do and people will believe in you and what you do.</w:t>
      </w:r>
    </w:p>
    <w:p w:rsidR="00064C2F" w:rsidRPr="00064C2F" w:rsidRDefault="00064C2F" w:rsidP="00ED5226">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#15: Do it!</w:t>
      </w:r>
    </w:p>
    <w:p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Go out and ask five people to be your client this week. You can use some of the folks you talked to about coaching in the previous action step. But it is one step further than just asking for a Sample Session, isn’t it! Do this assignment and stay curious, awake and aware of what comes up in you as you ask people to be your client. Time to be your own R&amp;D department. What happened? Report back below.</w:t>
      </w:r>
    </w:p>
    <w:p w:rsidR="00064C2F" w:rsidRPr="00064C2F" w:rsidRDefault="00064C2F" w:rsidP="00ED5226">
      <w:pPr>
        <w:widowControl w:val="0"/>
        <w:autoSpaceDE w:val="0"/>
        <w:autoSpaceDN w:val="0"/>
        <w:adjustRightInd w:val="0"/>
        <w:spacing w:after="120"/>
        <w:ind w:left="540"/>
        <w:rPr>
          <w:rFonts w:ascii="Calibri" w:hAnsi="Calibri"/>
          <w:noProof/>
        </w:rPr>
      </w:pPr>
      <w:r w:rsidRPr="00064C2F">
        <w:rPr>
          <w:rFonts w:ascii="Calibri" w:hAnsi="Calibri"/>
          <w:noProof/>
        </w:rPr>
        <w:t>People I asked to be my client:</w:t>
      </w:r>
    </w:p>
    <w:p w:rsidR="00ED5226" w:rsidRPr="00064C2F" w:rsidRDefault="00ED5226" w:rsidP="00ED5226">
      <w:pPr>
        <w:widowControl w:val="0"/>
        <w:autoSpaceDE w:val="0"/>
        <w:autoSpaceDN w:val="0"/>
        <w:adjustRightInd w:val="0"/>
        <w:spacing w:after="120"/>
        <w:ind w:left="540"/>
        <w:rPr>
          <w:rFonts w:ascii="Calibri" w:hAnsi="Calibri"/>
          <w:noProof/>
        </w:rPr>
      </w:pPr>
      <w:r w:rsidRPr="00064C2F">
        <w:rPr>
          <w:rFonts w:ascii="Calibri" w:hAnsi="Calibri"/>
          <w:noProof/>
        </w:rPr>
        <w:t xml:space="preserve">1. </w:t>
      </w:r>
      <w:r w:rsidRPr="00392756">
        <w:rPr>
          <w:rFonts w:ascii="Calibri" w:hAnsi="Calibri"/>
          <w:noProof/>
          <w:u w:val="single"/>
        </w:rPr>
        <w:t xml:space="preserve"> </w:t>
      </w:r>
      <w:r w:rsidR="0099094C">
        <w:rPr>
          <w:rFonts w:ascii="Calibri" w:hAnsi="Calibri"/>
          <w:noProof/>
          <w:u w:val="single"/>
        </w:rPr>
        <w:t>Britta</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99094C">
        <w:rPr>
          <w:rFonts w:ascii="Calibri" w:hAnsi="Calibri"/>
          <w:noProof/>
          <w:u w:val="single"/>
        </w:rPr>
        <w:t>sample session scheduled</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2</w:t>
      </w:r>
      <w:r w:rsidRPr="00064C2F">
        <w:rPr>
          <w:rFonts w:ascii="Calibri" w:hAnsi="Calibri"/>
          <w:noProof/>
        </w:rPr>
        <w:t xml:space="preserve">. </w:t>
      </w:r>
      <w:r w:rsidRPr="00392756">
        <w:rPr>
          <w:rFonts w:ascii="Calibri" w:hAnsi="Calibri"/>
          <w:noProof/>
          <w:u w:val="single"/>
        </w:rPr>
        <w:t xml:space="preserve">  </w:t>
      </w:r>
      <w:r w:rsidR="0099094C">
        <w:rPr>
          <w:rFonts w:ascii="Calibri" w:hAnsi="Calibri"/>
          <w:noProof/>
          <w:u w:val="single"/>
        </w:rPr>
        <w:t>Axel</w:t>
      </w:r>
      <w:r w:rsidRPr="00392756">
        <w:rPr>
          <w:rFonts w:ascii="Calibri" w:hAnsi="Calibri"/>
          <w:noProof/>
          <w:u w:val="single"/>
        </w:rPr>
        <w:t xml:space="preserve">                                 </w:t>
      </w:r>
      <w:r w:rsidRPr="00064C2F">
        <w:rPr>
          <w:rFonts w:ascii="Calibri" w:hAnsi="Calibri"/>
          <w:noProof/>
        </w:rPr>
        <w:t xml:space="preserve"> Result: </w:t>
      </w:r>
      <w:r w:rsidR="0099094C">
        <w:rPr>
          <w:rFonts w:ascii="Calibri" w:hAnsi="Calibri"/>
          <w:noProof/>
        </w:rPr>
        <w:t>no thanks, no money</w:t>
      </w:r>
      <w:r w:rsidR="0004608C">
        <w:rPr>
          <w:rFonts w:ascii="Calibri" w:hAnsi="Calibri"/>
          <w:noProof/>
        </w:rPr>
        <w:t xml:space="preserve"> -&gt; I have asked for referrals</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3</w:t>
      </w:r>
      <w:r w:rsidRPr="00064C2F">
        <w:rPr>
          <w:rFonts w:ascii="Calibri" w:hAnsi="Calibri"/>
          <w:noProof/>
        </w:rPr>
        <w:t xml:space="preserve">. </w:t>
      </w:r>
      <w:r w:rsidR="0004608C">
        <w:rPr>
          <w:rFonts w:ascii="Calibri" w:hAnsi="Calibri"/>
          <w:noProof/>
        </w:rPr>
        <w:t>Kirsten</w:t>
      </w:r>
      <w:r w:rsidRPr="00392756">
        <w:rPr>
          <w:rFonts w:ascii="Calibri" w:hAnsi="Calibri"/>
          <w:noProof/>
          <w:u w:val="single"/>
        </w:rPr>
        <w:t xml:space="preserve">                             </w:t>
      </w:r>
      <w:r w:rsidRPr="00064C2F">
        <w:rPr>
          <w:rFonts w:ascii="Calibri" w:hAnsi="Calibri"/>
          <w:noProof/>
        </w:rPr>
        <w:t xml:space="preserve"> Result: </w:t>
      </w:r>
      <w:r w:rsidR="0004608C">
        <w:rPr>
          <w:rFonts w:ascii="Calibri" w:hAnsi="Calibri"/>
          <w:noProof/>
        </w:rPr>
        <w:t>no thanks, just has made life changes,</w:t>
      </w:r>
      <w:r>
        <w:rPr>
          <w:rFonts w:ascii="Calibri" w:hAnsi="Calibri"/>
          <w:noProof/>
          <w:u w:val="single"/>
        </w:rPr>
        <w:t xml:space="preserve"> </w:t>
      </w:r>
      <w:r w:rsidR="0004608C">
        <w:rPr>
          <w:rFonts w:ascii="Calibri" w:hAnsi="Calibri"/>
          <w:noProof/>
        </w:rPr>
        <w:t>I have asked for referrals</w:t>
      </w:r>
      <w:r>
        <w:rPr>
          <w:rFonts w:ascii="Calibri" w:hAnsi="Calibri"/>
          <w:noProof/>
          <w:u w:val="single"/>
        </w:rPr>
        <w:t xml:space="preserve">                                                                                                    </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4</w:t>
      </w:r>
      <w:r w:rsidRPr="00064C2F">
        <w:rPr>
          <w:rFonts w:ascii="Calibri" w:hAnsi="Calibri"/>
          <w:noProof/>
        </w:rPr>
        <w:t xml:space="preserve">. </w:t>
      </w:r>
      <w:r w:rsidRPr="00392756">
        <w:rPr>
          <w:rFonts w:ascii="Calibri" w:hAnsi="Calibri"/>
          <w:noProof/>
          <w:u w:val="single"/>
        </w:rPr>
        <w:t xml:space="preserve"> </w:t>
      </w:r>
      <w:r w:rsidR="0004608C">
        <w:rPr>
          <w:rFonts w:ascii="Calibri" w:hAnsi="Calibri"/>
          <w:noProof/>
          <w:u w:val="single"/>
        </w:rPr>
        <w:t>Angelika</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04608C">
        <w:rPr>
          <w:rFonts w:ascii="Calibri" w:hAnsi="Calibri"/>
          <w:noProof/>
          <w:u w:val="single"/>
        </w:rPr>
        <w:t>no thanks but I can place my business cards at here office</w:t>
      </w:r>
      <w:r>
        <w:rPr>
          <w:rFonts w:ascii="Calibri" w:hAnsi="Calibri"/>
          <w:noProof/>
          <w:u w:val="single"/>
        </w:rPr>
        <w:t xml:space="preserve"> </w:t>
      </w:r>
      <w:r w:rsidRPr="00392756">
        <w:rPr>
          <w:rFonts w:ascii="Calibri" w:hAnsi="Calibri"/>
          <w:noProof/>
        </w:rPr>
        <w:t>.</w:t>
      </w:r>
      <w:r w:rsidRPr="00064C2F">
        <w:rPr>
          <w:rFonts w:ascii="Calibri" w:hAnsi="Calibri"/>
          <w:noProof/>
        </w:rPr>
        <w:t xml:space="preserve">                                                     </w:t>
      </w:r>
    </w:p>
    <w:p w:rsidR="00ED5226" w:rsidRPr="00064C2F" w:rsidRDefault="00ED5226" w:rsidP="00ED5226">
      <w:pPr>
        <w:widowControl w:val="0"/>
        <w:autoSpaceDE w:val="0"/>
        <w:autoSpaceDN w:val="0"/>
        <w:adjustRightInd w:val="0"/>
        <w:spacing w:after="120"/>
        <w:ind w:left="540"/>
        <w:rPr>
          <w:rFonts w:ascii="Calibri" w:hAnsi="Calibri"/>
          <w:noProof/>
        </w:rPr>
      </w:pPr>
      <w:r>
        <w:rPr>
          <w:rFonts w:ascii="Calibri" w:hAnsi="Calibri"/>
          <w:noProof/>
        </w:rPr>
        <w:t>5</w:t>
      </w:r>
      <w:r w:rsidRPr="00064C2F">
        <w:rPr>
          <w:rFonts w:ascii="Calibri" w:hAnsi="Calibri"/>
          <w:noProof/>
        </w:rPr>
        <w:t xml:space="preserve">. </w:t>
      </w:r>
      <w:r w:rsidRPr="00392756">
        <w:rPr>
          <w:rFonts w:ascii="Calibri" w:hAnsi="Calibri"/>
          <w:noProof/>
          <w:u w:val="single"/>
        </w:rPr>
        <w:t xml:space="preserve"> </w:t>
      </w:r>
      <w:r w:rsidR="0004608C">
        <w:rPr>
          <w:rFonts w:ascii="Calibri" w:hAnsi="Calibri"/>
          <w:noProof/>
          <w:u w:val="single"/>
        </w:rPr>
        <w:t>Giovanna</w:t>
      </w:r>
      <w:r w:rsidRPr="00392756">
        <w:rPr>
          <w:rFonts w:ascii="Calibri" w:hAnsi="Calibri"/>
          <w:noProof/>
          <w:u w:val="single"/>
        </w:rPr>
        <w:t xml:space="preserve">                        </w:t>
      </w:r>
      <w:r w:rsidRPr="00064C2F">
        <w:rPr>
          <w:rFonts w:ascii="Calibri" w:hAnsi="Calibri"/>
          <w:noProof/>
        </w:rPr>
        <w:t xml:space="preserve"> Result: </w:t>
      </w:r>
      <w:r>
        <w:rPr>
          <w:rFonts w:ascii="Calibri" w:hAnsi="Calibri"/>
          <w:noProof/>
          <w:u w:val="single"/>
        </w:rPr>
        <w:t xml:space="preserve"> </w:t>
      </w:r>
      <w:r w:rsidR="0004608C">
        <w:rPr>
          <w:rFonts w:ascii="Calibri" w:hAnsi="Calibri"/>
          <w:noProof/>
          <w:u w:val="single"/>
        </w:rPr>
        <w:t>no thanks, she is working with a therapist right now</w:t>
      </w:r>
      <w:r>
        <w:rPr>
          <w:rFonts w:ascii="Calibri" w:hAnsi="Calibri"/>
          <w:noProof/>
          <w:u w:val="single"/>
        </w:rPr>
        <w:t xml:space="preserve">                                                        </w:t>
      </w: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 xml:space="preserve">Action Exercise #16: What does “No!” mean to me?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Think about the last person who said “No” to you when you asked them to become your client or to do a Sample Session with you. OK, now ask yourself what you made up about what that “No” meant. Write down what comes up for you when you hear know “No.” What do you make up about you, your ability and your coaching business?</w:t>
      </w:r>
    </w:p>
    <w:p w:rsidR="00064C2F" w:rsidRPr="00064C2F" w:rsidRDefault="00064C2F" w:rsidP="0099094C">
      <w:pPr>
        <w:widowControl w:val="0"/>
        <w:autoSpaceDE w:val="0"/>
        <w:autoSpaceDN w:val="0"/>
        <w:adjustRightInd w:val="0"/>
        <w:spacing w:after="120"/>
        <w:ind w:left="567" w:hanging="567"/>
        <w:rPr>
          <w:rFonts w:ascii="Calibri" w:hAnsi="Calibri"/>
          <w:noProof/>
        </w:rPr>
      </w:pPr>
      <w:r w:rsidRPr="00064C2F">
        <w:rPr>
          <w:rFonts w:ascii="Calibri" w:hAnsi="Calibri"/>
          <w:noProof/>
        </w:rPr>
        <w:t xml:space="preserve">           </w:t>
      </w:r>
      <w:r w:rsidR="0099094C">
        <w:rPr>
          <w:rFonts w:ascii="Calibri" w:hAnsi="Calibri"/>
          <w:noProof/>
        </w:rPr>
        <w:t>I always got very friendly and polite “Nos”. It didn’t make me feel bad. Sometimes I wondered if I should have phrased things differently and if might have made a difference. I don’t doubt my ability as a coach or get a crisis just because of a no. So far I am still relaxed, ambitious and motivated but relaxed</w:t>
      </w:r>
      <w:r w:rsidRPr="00064C2F">
        <w:rPr>
          <w:rFonts w:ascii="Calibri" w:hAnsi="Calibri"/>
          <w:noProof/>
        </w:rPr>
        <w:t xml:space="preserve"> </w:t>
      </w:r>
      <w:r w:rsidR="0099094C">
        <w:rPr>
          <w:rFonts w:ascii="Calibri" w:hAnsi="Calibri"/>
          <w:noProof/>
        </w:rPr>
        <w:t>which helps me to stay focused. And I will definitely follow up with some nos as they haven’t been convincing and asks for a second approach.</w:t>
      </w: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10354F" w:rsidRDefault="0087796C" w:rsidP="0010354F">
      <w:pPr>
        <w:tabs>
          <w:tab w:val="left" w:pos="4133"/>
        </w:tabs>
        <w:spacing w:before="240" w:after="240"/>
        <w:ind w:left="547"/>
        <w:jc w:val="center"/>
        <w:rPr>
          <w:rFonts w:asciiTheme="majorHAnsi" w:hAnsiTheme="majorHAnsi"/>
          <w:noProof/>
          <w:color w:val="507688"/>
          <w:sz w:val="48"/>
        </w:rPr>
      </w:pPr>
      <w:r>
        <w:rPr>
          <w:rFonts w:ascii="Calibri" w:hAnsi="Calibri"/>
          <w:noProof/>
        </w:rPr>
        <w:br w:type="page"/>
      </w:r>
      <w:r w:rsidR="00064C2F" w:rsidRPr="0010354F">
        <w:rPr>
          <w:rFonts w:asciiTheme="majorHAnsi" w:hAnsiTheme="majorHAnsi"/>
          <w:noProof/>
          <w:color w:val="507688"/>
          <w:sz w:val="48"/>
        </w:rPr>
        <w:lastRenderedPageBreak/>
        <w:t>Homework After Webinar #3</w:t>
      </w:r>
      <w:r w:rsidR="0010354F">
        <w:rPr>
          <w:rFonts w:asciiTheme="majorHAnsi" w:hAnsiTheme="majorHAnsi"/>
          <w:noProof/>
          <w:color w:val="507688"/>
          <w:sz w:val="48"/>
        </w:rPr>
        <w:br/>
      </w:r>
      <w:r w:rsidR="00064C2F" w:rsidRPr="0010354F">
        <w:rPr>
          <w:rFonts w:asciiTheme="majorHAnsi" w:hAnsiTheme="majorHAnsi"/>
          <w:noProof/>
          <w:color w:val="507688"/>
          <w:sz w:val="48"/>
        </w:rPr>
        <w:t>Co-Active® Selling Program</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#6 of the Resource Book</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#17 thru #21</w:t>
      </w:r>
    </w:p>
    <w:p w:rsidR="00064C2F" w:rsidRPr="00064C2F" w:rsidRDefault="0087796C"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00064C2F" w:rsidRPr="00064C2F">
        <w:rPr>
          <w:rFonts w:asciiTheme="majorHAnsi" w:hAnsiTheme="majorHAnsi"/>
          <w:b/>
          <w:i/>
          <w:color w:val="507688"/>
          <w:sz w:val="28"/>
        </w:rPr>
        <w:lastRenderedPageBreak/>
        <w:t>Action Exercise #17: Let’s review</w:t>
      </w:r>
    </w:p>
    <w:p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Listen to the podcast: “Working with Resistance”</w:t>
      </w:r>
      <w:r w:rsidR="005A61C7">
        <w:rPr>
          <w:rFonts w:ascii="Calibri" w:hAnsi="Calibri"/>
          <w:noProof/>
        </w:rPr>
        <w:t xml:space="preserve"> at </w:t>
      </w:r>
      <w:r w:rsidRPr="00064C2F">
        <w:rPr>
          <w:rFonts w:ascii="Calibri" w:hAnsi="Calibri"/>
          <w:noProof/>
        </w:rPr>
        <w:t xml:space="preserve"> </w:t>
      </w:r>
      <w:hyperlink r:id="rId10" w:history="1">
        <w:r w:rsidR="005A61C7" w:rsidRPr="005A61C7">
          <w:rPr>
            <w:rStyle w:val="Hyperlink"/>
            <w:rFonts w:ascii="Calibri" w:hAnsi="Calibri"/>
            <w:noProof/>
          </w:rPr>
          <w:t>http://www.thecoaches.com/coactiveselling/index.html</w:t>
        </w:r>
      </w:hyperlink>
      <w:r w:rsidR="005A61C7">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rsidR="00210416" w:rsidRDefault="00210416" w:rsidP="00210416">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Be aware of the different kinds of No</w:t>
      </w:r>
    </w:p>
    <w:p w:rsidR="00210416" w:rsidRDefault="00210416" w:rsidP="00210416">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Don’t get discouraged get curious</w:t>
      </w:r>
    </w:p>
    <w:p w:rsidR="00210416" w:rsidRDefault="00210416" w:rsidP="00210416">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Be persistant for the sake of the client</w:t>
      </w:r>
    </w:p>
    <w:p w:rsidR="00064C2F" w:rsidRPr="00210416" w:rsidRDefault="00210416" w:rsidP="00210416">
      <w:pPr>
        <w:widowControl w:val="0"/>
        <w:autoSpaceDE w:val="0"/>
        <w:autoSpaceDN w:val="0"/>
        <w:adjustRightInd w:val="0"/>
        <w:spacing w:after="120"/>
        <w:ind w:left="600"/>
        <w:rPr>
          <w:rFonts w:ascii="Calibri" w:hAnsi="Calibri"/>
          <w:noProof/>
        </w:rPr>
      </w:pPr>
      <w:r>
        <w:rPr>
          <w:rFonts w:ascii="Calibri" w:hAnsi="Calibri"/>
          <w:noProof/>
        </w:rPr>
        <w:t xml:space="preserve">In my opinion the session itself is really good but too long. </w:t>
      </w:r>
      <w:r w:rsidR="00064C2F" w:rsidRPr="00210416">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#18: The no-</w:t>
      </w:r>
      <w:proofErr w:type="spellStart"/>
      <w:r w:rsidRPr="00064C2F">
        <w:rPr>
          <w:rFonts w:asciiTheme="majorHAnsi" w:hAnsiTheme="majorHAnsi"/>
          <w:b/>
          <w:i/>
          <w:color w:val="507688"/>
          <w:sz w:val="28"/>
        </w:rPr>
        <w:t>athon</w:t>
      </w:r>
      <w:proofErr w:type="spellEnd"/>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Go out and get 10 “Nos” this week from potential clients. Remember the goal is to get a “No,” not a yes. You may actually get some “Yesses.” (Bummer, you’re failing the exercise by building your practice.) But remember that this week’s homework is to get 10 “Nos”! Write down all the people you asked that said “No” and also write about what you discovered about yourself in this process.</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Person #1:       </w:t>
      </w:r>
      <w:r w:rsidR="00210416">
        <w:rPr>
          <w:rFonts w:ascii="Calibri" w:hAnsi="Calibri"/>
          <w:noProof/>
        </w:rPr>
        <w:t xml:space="preserve">Uwe – I got a no, was persistant and asked again for his sake. I got another no </w:t>
      </w:r>
      <w:r w:rsidR="00210416">
        <w:rPr>
          <w:rFonts w:ascii="Calibri" w:hAnsi="Calibri"/>
          <w:noProof/>
        </w:rPr>
        <w:br/>
        <w:t>which was final and I accepted it.</w:t>
      </w: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                           </w:t>
      </w:r>
      <w:r w:rsidR="0050779F">
        <w:rPr>
          <w:rFonts w:ascii="Calibri" w:hAnsi="Calibri"/>
          <w:noProof/>
        </w:rPr>
        <w:t xml:space="preserve">                               </w:t>
      </w: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Person #2:      </w:t>
      </w:r>
      <w:r w:rsidR="00210416">
        <w:rPr>
          <w:rFonts w:ascii="Calibri" w:hAnsi="Calibri"/>
          <w:noProof/>
        </w:rPr>
        <w:t>Moni – I got a no but I will ask again. We had limited time and meet again next Monday. Let’s try again-</w:t>
      </w: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Person #3:       </w:t>
      </w:r>
      <w:r w:rsidR="00210416">
        <w:rPr>
          <w:rFonts w:ascii="Calibri" w:hAnsi="Calibri"/>
          <w:noProof/>
        </w:rPr>
        <w:t>Moni’s friend – same situation. Will ask again on Monday.</w:t>
      </w: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Person #4:    </w:t>
      </w:r>
      <w:r w:rsidR="00210416">
        <w:rPr>
          <w:rFonts w:ascii="Calibri" w:hAnsi="Calibri"/>
          <w:noProof/>
        </w:rPr>
        <w:t xml:space="preserve"> Frank</w:t>
      </w:r>
      <w:r w:rsidRPr="00064C2F">
        <w:rPr>
          <w:rFonts w:ascii="Calibri" w:hAnsi="Calibri"/>
          <w:noProof/>
        </w:rPr>
        <w:t xml:space="preserve"> </w:t>
      </w:r>
      <w:r w:rsidR="00210416">
        <w:rPr>
          <w:rFonts w:ascii="Calibri" w:hAnsi="Calibri"/>
          <w:noProof/>
        </w:rPr>
        <w:t>– he thinks he doesn’t need coaching, because his life is fine. As he is my landlord I stopped. Maybe will ask again after some time.</w:t>
      </w: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Person #5:     </w:t>
      </w:r>
      <w:r w:rsidR="00210416">
        <w:rPr>
          <w:rFonts w:ascii="Calibri" w:hAnsi="Calibri"/>
          <w:noProof/>
        </w:rPr>
        <w:t>Albert – he will retire soon, is happy and is not open for coaching. Gave me his son as referral who is very introverted. He is barely at home and hard to reach but I will try.</w:t>
      </w: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Person #6:    </w:t>
      </w:r>
      <w:r w:rsidR="00210416">
        <w:rPr>
          <w:rFonts w:ascii="Calibri" w:hAnsi="Calibri"/>
          <w:noProof/>
        </w:rPr>
        <w:t xml:space="preserve">Albert’s wife – no interest in coaching. </w:t>
      </w: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Person #7:   </w:t>
      </w:r>
      <w:r w:rsidR="0050779F">
        <w:rPr>
          <w:rFonts w:ascii="Calibri" w:hAnsi="Calibri"/>
          <w:noProof/>
        </w:rPr>
        <w:t>Helga – she is not interested but will give me referrals. She works at a hospital and is in the works council and will try to get me into their list of offerings/trainings.</w:t>
      </w: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                                                                                                                                              </w:t>
      </w:r>
    </w:p>
    <w:p w:rsidR="00064C2F" w:rsidRPr="00064C2F" w:rsidRDefault="0050779F" w:rsidP="00210416">
      <w:pPr>
        <w:widowControl w:val="0"/>
        <w:autoSpaceDE w:val="0"/>
        <w:autoSpaceDN w:val="0"/>
        <w:adjustRightInd w:val="0"/>
        <w:spacing w:after="120"/>
        <w:ind w:left="2127" w:hanging="1587"/>
        <w:rPr>
          <w:rFonts w:ascii="Calibri" w:hAnsi="Calibri"/>
          <w:noProof/>
        </w:rPr>
      </w:pPr>
      <w:r>
        <w:rPr>
          <w:rFonts w:ascii="Calibri" w:hAnsi="Calibri"/>
          <w:noProof/>
        </w:rPr>
        <w:t>Person #8:    Anton – he is not open and not willing to be coached. Final no.</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Person #9:    </w:t>
      </w:r>
      <w:r w:rsidR="0050779F">
        <w:rPr>
          <w:rFonts w:ascii="Calibri" w:hAnsi="Calibri"/>
          <w:noProof/>
        </w:rPr>
        <w:t>Renate – we had a very interesting conversation. She said no but also discovered that she might have a need. Will follow up with her.</w:t>
      </w:r>
      <w:r w:rsidRPr="00064C2F">
        <w:rPr>
          <w:rFonts w:ascii="Calibri" w:hAnsi="Calibri"/>
          <w:noProof/>
        </w:rPr>
        <w:t xml:space="preserve">                                                                                                                         </w:t>
      </w:r>
    </w:p>
    <w:p w:rsidR="00064C2F" w:rsidRPr="00064C2F" w:rsidRDefault="00064C2F" w:rsidP="00210416">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                                                                                                                                              </w:t>
      </w:r>
    </w:p>
    <w:p w:rsidR="0050779F" w:rsidRPr="00064C2F" w:rsidRDefault="0050779F" w:rsidP="0050779F">
      <w:pPr>
        <w:widowControl w:val="0"/>
        <w:autoSpaceDE w:val="0"/>
        <w:autoSpaceDN w:val="0"/>
        <w:adjustRightInd w:val="0"/>
        <w:spacing w:after="120"/>
        <w:ind w:left="2127" w:hanging="1587"/>
        <w:rPr>
          <w:rFonts w:ascii="Calibri" w:hAnsi="Calibri"/>
          <w:noProof/>
        </w:rPr>
      </w:pPr>
      <w:r>
        <w:rPr>
          <w:rFonts w:ascii="Calibri" w:hAnsi="Calibri"/>
          <w:noProof/>
        </w:rPr>
        <w:lastRenderedPageBreak/>
        <w:t>Person #10:        Juergen -  he is not open and not willing to be coached. Final no.</w:t>
      </w:r>
    </w:p>
    <w:p w:rsidR="00064C2F" w:rsidRPr="00064C2F" w:rsidRDefault="00064C2F" w:rsidP="0050779F">
      <w:pPr>
        <w:widowControl w:val="0"/>
        <w:autoSpaceDE w:val="0"/>
        <w:autoSpaceDN w:val="0"/>
        <w:adjustRightInd w:val="0"/>
        <w:spacing w:after="120"/>
        <w:ind w:left="2127" w:hanging="1587"/>
        <w:rPr>
          <w:rFonts w:ascii="Calibri" w:hAnsi="Calibri"/>
          <w:noProof/>
        </w:rPr>
      </w:pPr>
      <w:r w:rsidRPr="00064C2F">
        <w:rPr>
          <w:rFonts w:ascii="Calibri" w:hAnsi="Calibri"/>
          <w:noProof/>
        </w:rPr>
        <w:t xml:space="preserve">                                                             </w:t>
      </w:r>
      <w:r w:rsidR="0050779F">
        <w:rPr>
          <w:rFonts w:ascii="Calibri" w:hAnsi="Calibri"/>
          <w:noProof/>
        </w:rPr>
        <w:t xml:space="preserve">                      </w:t>
      </w: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Pr="00064C2F" w:rsidRDefault="00064C2F" w:rsidP="0050779F">
      <w:pPr>
        <w:widowControl w:val="0"/>
        <w:autoSpaceDE w:val="0"/>
        <w:autoSpaceDN w:val="0"/>
        <w:adjustRightInd w:val="0"/>
        <w:spacing w:after="120"/>
        <w:ind w:left="851" w:hanging="311"/>
        <w:rPr>
          <w:rFonts w:ascii="Calibri" w:hAnsi="Calibri"/>
          <w:noProof/>
        </w:rPr>
      </w:pPr>
      <w:r w:rsidRPr="00064C2F">
        <w:rPr>
          <w:rFonts w:ascii="Calibri" w:hAnsi="Calibri"/>
          <w:noProof/>
        </w:rPr>
        <w:t xml:space="preserve">What I learned about “No.” </w:t>
      </w:r>
    </w:p>
    <w:p w:rsidR="0050779F" w:rsidRDefault="0050779F" w:rsidP="0050779F">
      <w:pPr>
        <w:widowControl w:val="0"/>
        <w:autoSpaceDE w:val="0"/>
        <w:autoSpaceDN w:val="0"/>
        <w:adjustRightInd w:val="0"/>
        <w:spacing w:after="120"/>
        <w:ind w:left="851" w:hanging="311"/>
        <w:rPr>
          <w:rFonts w:ascii="Calibri" w:hAnsi="Calibri"/>
          <w:noProof/>
        </w:rPr>
      </w:pPr>
      <w:r>
        <w:rPr>
          <w:rFonts w:ascii="Calibri" w:hAnsi="Calibri"/>
          <w:noProof/>
        </w:rPr>
        <w:t xml:space="preserve">          That there are many “Nos” and I can recognize which one it is most of the time. Females are much more open to coaching then males. I discovered that I can deal with a No really well. So far I only had nice and polite “Nos” which makes it easy to take. I have no doubt about my ability to coach just need to practice those first conversations more.</w:t>
      </w:r>
    </w:p>
    <w:p w:rsidR="00064C2F" w:rsidRPr="00064C2F" w:rsidRDefault="0050779F" w:rsidP="005430B0">
      <w:pPr>
        <w:widowControl w:val="0"/>
        <w:autoSpaceDE w:val="0"/>
        <w:autoSpaceDN w:val="0"/>
        <w:adjustRightInd w:val="0"/>
        <w:spacing w:after="120"/>
        <w:rPr>
          <w:rFonts w:ascii="Calibri" w:hAnsi="Calibri"/>
          <w:noProof/>
        </w:rPr>
      </w:pPr>
      <w:r>
        <w:rPr>
          <w:rFonts w:ascii="Calibri" w:hAnsi="Calibri"/>
          <w:noProof/>
        </w:rPr>
        <w:t xml:space="preserve"> </w:t>
      </w:r>
      <w:r w:rsidR="00064C2F" w:rsidRPr="00064C2F">
        <w:rPr>
          <w:rFonts w:ascii="Calibri" w:hAnsi="Calibri"/>
          <w:noProof/>
        </w:rPr>
        <w:t xml:space="preserve">                                                                                                                        </w:t>
      </w:r>
    </w:p>
    <w:p w:rsidR="00064C2F" w:rsidRPr="00064C2F" w:rsidRDefault="00064C2F" w:rsidP="0010354F">
      <w:pPr>
        <w:spacing w:after="120"/>
        <w:ind w:left="540"/>
        <w:rPr>
          <w:rFonts w:asciiTheme="majorHAnsi" w:hAnsiTheme="majorHAnsi"/>
          <w:b/>
          <w:i/>
          <w:color w:val="507688"/>
          <w:sz w:val="28"/>
        </w:rPr>
      </w:pPr>
      <w:r w:rsidRPr="00064C2F">
        <w:rPr>
          <w:rFonts w:asciiTheme="majorHAnsi" w:hAnsiTheme="majorHAnsi"/>
          <w:b/>
          <w:i/>
          <w:color w:val="507688"/>
          <w:sz w:val="28"/>
        </w:rPr>
        <w:t>Action Exercise #19: Listen up!</w:t>
      </w:r>
    </w:p>
    <w:p w:rsidR="00064C2F" w:rsidRPr="00064C2F" w:rsidRDefault="00064C2F" w:rsidP="005A61C7">
      <w:pPr>
        <w:widowControl w:val="0"/>
        <w:autoSpaceDE w:val="0"/>
        <w:autoSpaceDN w:val="0"/>
        <w:adjustRightInd w:val="0"/>
        <w:spacing w:after="120"/>
        <w:ind w:left="540"/>
        <w:rPr>
          <w:rFonts w:ascii="Calibri" w:hAnsi="Calibri"/>
          <w:noProof/>
        </w:rPr>
      </w:pPr>
      <w:r w:rsidRPr="00064C2F">
        <w:rPr>
          <w:rFonts w:ascii="Calibri" w:hAnsi="Calibri"/>
          <w:noProof/>
        </w:rPr>
        <w:t xml:space="preserve">Listen to the podcast: “Sparkling Sample Sessions” at </w:t>
      </w:r>
      <w:hyperlink r:id="rId11" w:history="1">
        <w:r w:rsidR="005A61C7" w:rsidRPr="005A61C7">
          <w:rPr>
            <w:rStyle w:val="Hyperlink"/>
            <w:rFonts w:ascii="Calibri" w:hAnsi="Calibri"/>
            <w:noProof/>
          </w:rPr>
          <w:t>http://www.thecoaches.com/coactiveselling/index.html</w:t>
        </w:r>
      </w:hyperlink>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Take notes and include whatever reactions may have come up for you:</w:t>
      </w:r>
    </w:p>
    <w:p w:rsidR="0050779F" w:rsidRDefault="0050779F" w:rsidP="0050779F">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Be authentic, use the coaching spirit from your heart</w:t>
      </w:r>
      <w:r w:rsidR="00064C2F" w:rsidRPr="0050779F">
        <w:rPr>
          <w:rFonts w:ascii="Calibri" w:hAnsi="Calibri"/>
          <w:noProof/>
        </w:rPr>
        <w:t xml:space="preserve"> </w:t>
      </w:r>
      <w:r>
        <w:rPr>
          <w:rFonts w:ascii="Calibri" w:hAnsi="Calibri"/>
          <w:noProof/>
        </w:rPr>
        <w:t>and guts</w:t>
      </w:r>
    </w:p>
    <w:p w:rsidR="0050779F" w:rsidRDefault="0050779F" w:rsidP="0050779F">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Be aware of what holds you back and get it out of your way</w:t>
      </w:r>
    </w:p>
    <w:p w:rsidR="0050779F" w:rsidRDefault="0050779F" w:rsidP="0050779F">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Be confident of yourself</w:t>
      </w:r>
    </w:p>
    <w:p w:rsidR="0050779F" w:rsidRDefault="0050779F" w:rsidP="0050779F">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Get permission right at the beginning for the coaching (use e.g. pool example)</w:t>
      </w:r>
    </w:p>
    <w:p w:rsidR="0050779F" w:rsidRDefault="0050779F" w:rsidP="0050779F">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Don’t forget the magic question “Will you be my client?”</w:t>
      </w:r>
      <w:r w:rsidR="00064C2F" w:rsidRPr="0050779F">
        <w:rPr>
          <w:rFonts w:ascii="Calibri" w:hAnsi="Calibri"/>
          <w:noProof/>
        </w:rPr>
        <w:t xml:space="preserve">         </w:t>
      </w:r>
    </w:p>
    <w:p w:rsidR="00F90A5E" w:rsidRDefault="0050779F" w:rsidP="0050779F">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Great questions to use “What do you want less/more off</w:t>
      </w:r>
      <w:r w:rsidR="00F90A5E">
        <w:rPr>
          <w:rFonts w:ascii="Calibri" w:hAnsi="Calibri"/>
          <w:noProof/>
        </w:rPr>
        <w:t xml:space="preserve"> in your life</w:t>
      </w:r>
      <w:r>
        <w:rPr>
          <w:rFonts w:ascii="Calibri" w:hAnsi="Calibri"/>
          <w:noProof/>
        </w:rPr>
        <w:t>?</w:t>
      </w:r>
      <w:r w:rsidR="00F90A5E">
        <w:rPr>
          <w:rFonts w:ascii="Calibri" w:hAnsi="Calibri"/>
          <w:noProof/>
        </w:rPr>
        <w:t>” “What is a great life like? Where are you on a scale 1-10?”</w:t>
      </w:r>
    </w:p>
    <w:p w:rsidR="00064C2F" w:rsidRPr="0050779F" w:rsidRDefault="00F90A5E" w:rsidP="0050779F">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 xml:space="preserve">Never forget to coach the person not the problem </w:t>
      </w:r>
      <w:r w:rsidR="00064C2F" w:rsidRPr="0050779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lastRenderedPageBreak/>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10354F">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#20: Rock 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Give five Sample Sessions in the next week. Things to remember:</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Stay focused</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“edgy” — ask questions that scare you a little to ask</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Turn down the volume on “The Judge”</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your research and development team</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Be aware of what you are learning.</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Pr="00064C2F" w:rsidRDefault="00064C2F" w:rsidP="0010354F">
      <w:pPr>
        <w:spacing w:after="120"/>
        <w:ind w:left="540"/>
        <w:rPr>
          <w:rFonts w:asciiTheme="majorHAnsi" w:hAnsiTheme="majorHAnsi"/>
          <w:b/>
          <w:i/>
          <w:color w:val="507688"/>
          <w:sz w:val="28"/>
        </w:rPr>
      </w:pPr>
      <w:r w:rsidRPr="0010354F">
        <w:rPr>
          <w:rFonts w:ascii="Calibri" w:hAnsi="Calibri"/>
          <w:noProof/>
        </w:rPr>
        <w:br w:type="page"/>
      </w:r>
      <w:r w:rsidRPr="00064C2F">
        <w:rPr>
          <w:rFonts w:asciiTheme="majorHAnsi" w:hAnsiTheme="majorHAnsi"/>
          <w:b/>
          <w:i/>
          <w:color w:val="507688"/>
          <w:sz w:val="28"/>
        </w:rPr>
        <w:lastRenderedPageBreak/>
        <w:t>Action Exercise #21: Now learn from it!</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Now debrief below what you discovered from each session. How did they go? What did you notice about how you did? Write about what you learned. How will next time be different?</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First Sample Session </w:t>
      </w:r>
    </w:p>
    <w:p w:rsidR="00064C2F" w:rsidRPr="00064C2F" w:rsidRDefault="00F90A5E" w:rsidP="0010354F">
      <w:pPr>
        <w:widowControl w:val="0"/>
        <w:autoSpaceDE w:val="0"/>
        <w:autoSpaceDN w:val="0"/>
        <w:adjustRightInd w:val="0"/>
        <w:spacing w:after="120"/>
        <w:ind w:left="540"/>
        <w:rPr>
          <w:rFonts w:ascii="Calibri" w:hAnsi="Calibri"/>
          <w:noProof/>
        </w:rPr>
      </w:pPr>
      <w:r>
        <w:rPr>
          <w:rFonts w:ascii="Calibri" w:hAnsi="Calibri"/>
          <w:noProof/>
        </w:rPr>
        <w:t>This session went really well. The client was very open and filled me in with her personal life and experiences. We worked out the topics she wants to work on, had a little discussion on the coaching fee, found an agreement and - tata – here is my first new client.</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F90A5E"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r w:rsidR="00F90A5E">
        <w:rPr>
          <w:rFonts w:ascii="Calibri" w:hAnsi="Calibri"/>
          <w:noProof/>
        </w:rPr>
        <w:t>Not be so nervous and go with the flow.</w:t>
      </w:r>
      <w:r w:rsidRPr="00064C2F">
        <w:rPr>
          <w:rFonts w:ascii="Calibri" w:hAnsi="Calibri"/>
          <w:noProof/>
        </w:rPr>
        <w:t xml:space="preserve">             </w:t>
      </w:r>
    </w:p>
    <w:p w:rsidR="00F90A5E" w:rsidRDefault="00F90A5E" w:rsidP="0010354F">
      <w:pPr>
        <w:widowControl w:val="0"/>
        <w:autoSpaceDE w:val="0"/>
        <w:autoSpaceDN w:val="0"/>
        <w:adjustRightInd w:val="0"/>
        <w:spacing w:after="120"/>
        <w:ind w:left="540"/>
        <w:rPr>
          <w:rFonts w:ascii="Calibri" w:hAnsi="Calibri"/>
          <w:noProof/>
        </w:rPr>
      </w:pPr>
    </w:p>
    <w:p w:rsidR="00064C2F" w:rsidRPr="00064C2F" w:rsidRDefault="00F90A5E" w:rsidP="0010354F">
      <w:pPr>
        <w:widowControl w:val="0"/>
        <w:autoSpaceDE w:val="0"/>
        <w:autoSpaceDN w:val="0"/>
        <w:adjustRightInd w:val="0"/>
        <w:spacing w:after="120"/>
        <w:ind w:left="540"/>
        <w:rPr>
          <w:rFonts w:ascii="Calibri" w:hAnsi="Calibri"/>
          <w:noProof/>
        </w:rPr>
      </w:pPr>
      <w:r>
        <w:rPr>
          <w:rFonts w:ascii="Calibri" w:hAnsi="Calibri"/>
          <w:noProof/>
        </w:rPr>
        <w:t>I have scheduled 2 more sample session (4 in total coming up) but didn’t do the five you had asked for this week. I assisted at a coaching workshop Friday – Sunday which didn’ t leave me much time for my homework.</w:t>
      </w:r>
      <w:r w:rsidR="00064C2F"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Second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Third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Fourth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Fifth Sample Session</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Next time I will:                                                                                                                         </w:t>
      </w:r>
    </w:p>
    <w:p w:rsidR="00064C2F" w:rsidRPr="00064C2F" w:rsidRDefault="00064C2F" w:rsidP="0010354F">
      <w:pPr>
        <w:widowControl w:val="0"/>
        <w:autoSpaceDE w:val="0"/>
        <w:autoSpaceDN w:val="0"/>
        <w:adjustRightInd w:val="0"/>
        <w:spacing w:after="120"/>
        <w:ind w:left="540"/>
        <w:rPr>
          <w:rFonts w:ascii="Calibri" w:hAnsi="Calibri"/>
          <w:noProof/>
        </w:rPr>
      </w:pPr>
    </w:p>
    <w:p w:rsidR="00064C2F" w:rsidRPr="00064C2F" w:rsidRDefault="00064C2F" w:rsidP="0010354F">
      <w:pPr>
        <w:widowControl w:val="0"/>
        <w:autoSpaceDE w:val="0"/>
        <w:autoSpaceDN w:val="0"/>
        <w:adjustRightInd w:val="0"/>
        <w:spacing w:after="120"/>
        <w:ind w:left="540"/>
        <w:rPr>
          <w:rFonts w:ascii="Calibri" w:hAnsi="Calibri"/>
          <w:noProof/>
        </w:rPr>
      </w:pPr>
      <w:r w:rsidRPr="00064C2F">
        <w:rPr>
          <w:rFonts w:ascii="Calibri" w:hAnsi="Calibri"/>
          <w:noProof/>
        </w:rPr>
        <w:t xml:space="preserve">What I learned from doing these five Sample Sessions: </w:t>
      </w:r>
    </w:p>
    <w:p w:rsidR="00F90A5E" w:rsidRDefault="00F90A5E" w:rsidP="00F90A5E">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Be authentic, use the coaching spirit from your heart</w:t>
      </w:r>
      <w:r w:rsidRPr="0050779F">
        <w:rPr>
          <w:rFonts w:ascii="Calibri" w:hAnsi="Calibri"/>
          <w:noProof/>
        </w:rPr>
        <w:t xml:space="preserve"> </w:t>
      </w:r>
      <w:r>
        <w:rPr>
          <w:rFonts w:ascii="Calibri" w:hAnsi="Calibri"/>
          <w:noProof/>
        </w:rPr>
        <w:t>and guts</w:t>
      </w:r>
    </w:p>
    <w:p w:rsidR="00F90A5E" w:rsidRDefault="00F90A5E" w:rsidP="00F90A5E">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Be aware of what holds you back and get it out of your way</w:t>
      </w:r>
    </w:p>
    <w:p w:rsidR="00F90A5E" w:rsidRDefault="00F90A5E" w:rsidP="00F90A5E">
      <w:pPr>
        <w:pStyle w:val="ListParagraph"/>
        <w:widowControl w:val="0"/>
        <w:numPr>
          <w:ilvl w:val="0"/>
          <w:numId w:val="7"/>
        </w:numPr>
        <w:autoSpaceDE w:val="0"/>
        <w:autoSpaceDN w:val="0"/>
        <w:adjustRightInd w:val="0"/>
        <w:spacing w:after="120"/>
        <w:rPr>
          <w:rFonts w:ascii="Calibri" w:hAnsi="Calibri"/>
          <w:noProof/>
        </w:rPr>
      </w:pPr>
      <w:r>
        <w:rPr>
          <w:rFonts w:ascii="Calibri" w:hAnsi="Calibri"/>
          <w:noProof/>
        </w:rPr>
        <w:t>Be confident of yourself</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064C2F" w:rsidRDefault="00064C2F" w:rsidP="005430B0">
      <w:pPr>
        <w:widowControl w:val="0"/>
        <w:autoSpaceDE w:val="0"/>
        <w:autoSpaceDN w:val="0"/>
        <w:adjustRightInd w:val="0"/>
        <w:spacing w:after="120"/>
        <w:rPr>
          <w:rFonts w:ascii="Calibri" w:hAnsi="Calibri"/>
          <w:noProof/>
        </w:rPr>
      </w:pPr>
      <w:r w:rsidRPr="00064C2F">
        <w:rPr>
          <w:rFonts w:ascii="Calibri" w:hAnsi="Calibri"/>
          <w:noProof/>
        </w:rPr>
        <w:t xml:space="preserve">                                                                                                                                                  </w:t>
      </w:r>
    </w:p>
    <w:p w:rsidR="00064C2F" w:rsidRPr="00776AEA" w:rsidRDefault="00064C2F" w:rsidP="00776AEA">
      <w:pPr>
        <w:tabs>
          <w:tab w:val="left" w:pos="4133"/>
        </w:tabs>
        <w:spacing w:before="240" w:after="240"/>
        <w:ind w:left="547"/>
        <w:jc w:val="center"/>
        <w:rPr>
          <w:rFonts w:asciiTheme="majorHAnsi" w:hAnsiTheme="majorHAnsi"/>
          <w:noProof/>
          <w:color w:val="507688"/>
          <w:sz w:val="48"/>
        </w:rPr>
      </w:pPr>
      <w:r w:rsidRPr="00776AEA">
        <w:rPr>
          <w:rFonts w:asciiTheme="majorHAnsi" w:hAnsiTheme="majorHAnsi"/>
          <w:noProof/>
          <w:color w:val="507688"/>
          <w:sz w:val="48"/>
        </w:rPr>
        <w:t>Homework After Webinar #4</w:t>
      </w:r>
      <w:r w:rsidR="00776AEA">
        <w:rPr>
          <w:rFonts w:asciiTheme="majorHAnsi" w:hAnsiTheme="majorHAnsi"/>
          <w:noProof/>
          <w:color w:val="507688"/>
          <w:sz w:val="48"/>
        </w:rPr>
        <w:br/>
      </w:r>
      <w:r w:rsidRPr="00776AEA">
        <w:rPr>
          <w:rFonts w:asciiTheme="majorHAnsi" w:hAnsiTheme="majorHAnsi"/>
          <w:noProof/>
          <w:color w:val="507688"/>
          <w:sz w:val="48"/>
        </w:rPr>
        <w:t>Co-Active® Selling Program</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Read Chapter #7 of the Resource Book</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w:t>
      </w:r>
      <w:r w:rsidRPr="00064C2F">
        <w:rPr>
          <w:rFonts w:ascii="Calibri" w:hAnsi="Calibri"/>
          <w:noProof/>
        </w:rPr>
        <w:tab/>
        <w:t>Complete Action Exercises #22 thru #23</w:t>
      </w: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5430B0">
      <w:pPr>
        <w:widowControl w:val="0"/>
        <w:autoSpaceDE w:val="0"/>
        <w:autoSpaceDN w:val="0"/>
        <w:adjustRightInd w:val="0"/>
        <w:spacing w:after="120"/>
        <w:rPr>
          <w:rFonts w:ascii="Calibri" w:hAnsi="Calibri"/>
          <w:noProof/>
        </w:rPr>
      </w:pPr>
    </w:p>
    <w:p w:rsidR="00064C2F" w:rsidRPr="00064C2F" w:rsidRDefault="00064C2F" w:rsidP="00776AEA">
      <w:pPr>
        <w:spacing w:after="120"/>
        <w:ind w:left="540"/>
        <w:rPr>
          <w:rFonts w:asciiTheme="majorHAnsi" w:hAnsiTheme="majorHAnsi"/>
          <w:b/>
          <w:i/>
          <w:color w:val="507688"/>
          <w:sz w:val="28"/>
        </w:rPr>
      </w:pPr>
      <w:r>
        <w:rPr>
          <w:rFonts w:asciiTheme="majorHAnsi" w:hAnsiTheme="majorHAnsi"/>
          <w:b/>
          <w:i/>
          <w:color w:val="507688"/>
          <w:sz w:val="28"/>
        </w:rPr>
        <w:br w:type="page"/>
      </w:r>
      <w:r w:rsidRPr="00064C2F">
        <w:rPr>
          <w:rFonts w:asciiTheme="majorHAnsi" w:hAnsiTheme="majorHAnsi"/>
          <w:b/>
          <w:i/>
          <w:color w:val="507688"/>
          <w:sz w:val="28"/>
        </w:rPr>
        <w:lastRenderedPageBreak/>
        <w:t>Action Exercise #22: The most important action step!</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Create a list of every one you want to keep in contact with regarding your coaching business (at least 100 contacts with email, phone numbers and mailing addressed).</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These people can come from your affiliations like PTA and clubs, from your alumni associations, from your past and present colleagues, from professional organizations you are a member of, your current and past clients, of people that have given you referrals, any one you have done Sample Sessions for, all of your classmates from CTI , your email “list”, your holiday card list, your Facebook friends, your neighbors, family, people you do business with (your hair stylist, dry cleaner… get creative) Everyone you can think of should go on this list!</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This may be the most important homework you have! It will make all of the difference in you building a stream of people coming towards you to buy your services. DO NOT PROCRASTINATE!</w:t>
      </w:r>
    </w:p>
    <w:p w:rsidR="00064C2F" w:rsidRPr="00064C2F" w:rsidRDefault="00064C2F" w:rsidP="00776AEA">
      <w:pPr>
        <w:spacing w:after="120"/>
        <w:ind w:left="540"/>
        <w:rPr>
          <w:rFonts w:asciiTheme="majorHAnsi" w:hAnsiTheme="majorHAnsi"/>
          <w:b/>
          <w:i/>
          <w:color w:val="507688"/>
          <w:sz w:val="28"/>
        </w:rPr>
      </w:pPr>
      <w:r w:rsidRPr="00776AEA">
        <w:rPr>
          <w:rFonts w:ascii="Calibri" w:hAnsi="Calibri"/>
          <w:noProof/>
        </w:rPr>
        <w:br w:type="page"/>
      </w:r>
      <w:r w:rsidRPr="00064C2F">
        <w:rPr>
          <w:rFonts w:asciiTheme="majorHAnsi" w:hAnsiTheme="majorHAnsi"/>
          <w:b/>
          <w:i/>
          <w:color w:val="507688"/>
          <w:sz w:val="28"/>
        </w:rPr>
        <w:lastRenderedPageBreak/>
        <w:t>Action Exercise #23: Track ‘</w:t>
      </w:r>
      <w:proofErr w:type="spellStart"/>
      <w:r w:rsidRPr="00064C2F">
        <w:rPr>
          <w:rFonts w:asciiTheme="majorHAnsi" w:hAnsiTheme="majorHAnsi"/>
          <w:b/>
          <w:i/>
          <w:color w:val="507688"/>
          <w:sz w:val="28"/>
        </w:rPr>
        <w:t>em</w:t>
      </w:r>
      <w:proofErr w:type="spellEnd"/>
      <w:r w:rsidRPr="00064C2F">
        <w:rPr>
          <w:rFonts w:asciiTheme="majorHAnsi" w:hAnsiTheme="majorHAnsi"/>
          <w:b/>
          <w:i/>
          <w:color w:val="507688"/>
          <w:sz w:val="28"/>
        </w:rPr>
        <w:t>!</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Design or implement a system that will work for you to track potential leads, and which will remind you to reconnect regularly with them.</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I will use:</w:t>
      </w:r>
      <w:r w:rsidR="0099094C">
        <w:rPr>
          <w:rFonts w:ascii="Calibri" w:hAnsi="Calibri"/>
          <w:noProof/>
        </w:rPr>
        <w:t xml:space="preserve"> an Excel-File which I will check at leat once a week.</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064C2F" w:rsidRDefault="00064C2F" w:rsidP="00776AEA">
      <w:pPr>
        <w:widowControl w:val="0"/>
        <w:autoSpaceDE w:val="0"/>
        <w:autoSpaceDN w:val="0"/>
        <w:adjustRightInd w:val="0"/>
        <w:spacing w:after="120"/>
        <w:ind w:left="540"/>
        <w:rPr>
          <w:rFonts w:ascii="Calibri" w:hAnsi="Calibri"/>
          <w:noProof/>
        </w:rPr>
      </w:pPr>
      <w:r w:rsidRPr="00064C2F">
        <w:rPr>
          <w:rFonts w:ascii="Calibri" w:hAnsi="Calibri"/>
          <w:noProof/>
        </w:rPr>
        <w:t xml:space="preserve">                                                                                                                                                  </w:t>
      </w:r>
    </w:p>
    <w:p w:rsidR="00064C2F" w:rsidRPr="00776AEA" w:rsidRDefault="00064C2F" w:rsidP="00776AEA">
      <w:pPr>
        <w:widowControl w:val="0"/>
        <w:autoSpaceDE w:val="0"/>
        <w:autoSpaceDN w:val="0"/>
        <w:adjustRightInd w:val="0"/>
        <w:spacing w:after="120"/>
        <w:ind w:left="540"/>
        <w:jc w:val="center"/>
        <w:rPr>
          <w:rFonts w:ascii="Calibri" w:hAnsi="Calibri"/>
          <w:b/>
          <w:i/>
          <w:noProof/>
        </w:rPr>
      </w:pPr>
      <w:r w:rsidRPr="00776AEA">
        <w:rPr>
          <w:rFonts w:ascii="Calibri" w:hAnsi="Calibri"/>
          <w:b/>
          <w:i/>
          <w:noProof/>
        </w:rPr>
        <w:t>Now, Onward to the Accountability Workbook!</w:t>
      </w:r>
    </w:p>
    <w:p w:rsidR="00797C6D" w:rsidRPr="00064C2F" w:rsidRDefault="00797C6D" w:rsidP="00776AEA">
      <w:pPr>
        <w:widowControl w:val="0"/>
        <w:autoSpaceDE w:val="0"/>
        <w:autoSpaceDN w:val="0"/>
        <w:adjustRightInd w:val="0"/>
        <w:spacing w:after="120"/>
        <w:ind w:left="540"/>
        <w:rPr>
          <w:rFonts w:ascii="Calibri" w:hAnsi="Calibri"/>
          <w:noProof/>
        </w:rPr>
      </w:pPr>
    </w:p>
    <w:sectPr w:rsidR="00797C6D" w:rsidRPr="00064C2F" w:rsidSect="00212BB5">
      <w:footerReference w:type="default" r:id="rId12"/>
      <w:footerReference w:type="first" r:id="rId13"/>
      <w:type w:val="continuous"/>
      <w:pgSz w:w="12240" w:h="15840" w:code="1"/>
      <w:pgMar w:top="2880" w:right="1080" w:bottom="144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5AB" w:rsidRDefault="008B35AB">
      <w:r>
        <w:separator/>
      </w:r>
    </w:p>
  </w:endnote>
  <w:endnote w:type="continuationSeparator" w:id="0">
    <w:p w:rsidR="008B35AB" w:rsidRDefault="008B3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libri (Theme Headings)">
    <w:panose1 w:val="00000000000000000000"/>
    <w:charset w:val="00"/>
    <w:family w:val="auto"/>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District-Light">
    <w:altName w:val="District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15B" w:rsidRPr="00064C2F" w:rsidRDefault="0064315B"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w:t>
    </w:r>
    <w:r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Pr="00064C2F">
      <w:rPr>
        <w:rFonts w:asciiTheme="majorHAnsi" w:hAnsiTheme="majorHAnsi"/>
        <w:color w:val="6A513C"/>
        <w:sz w:val="18"/>
      </w:rPr>
      <w:fldChar w:fldCharType="separate"/>
    </w:r>
    <w:r w:rsidR="00715249">
      <w:rPr>
        <w:rFonts w:asciiTheme="majorHAnsi" w:hAnsiTheme="majorHAnsi"/>
        <w:noProof/>
        <w:color w:val="6A513C"/>
        <w:sz w:val="18"/>
      </w:rPr>
      <w:t>3</w:t>
    </w:r>
    <w:r w:rsidRPr="00064C2F">
      <w:rPr>
        <w:rFonts w:asciiTheme="majorHAnsi" w:hAnsiTheme="majorHAnsi"/>
        <w:color w:val="6A513C"/>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315B" w:rsidRPr="00064C2F" w:rsidRDefault="0064315B" w:rsidP="00064C2F">
    <w:pPr>
      <w:pStyle w:val="BasicParagraph"/>
      <w:tabs>
        <w:tab w:val="right" w:pos="10080"/>
      </w:tabs>
      <w:spacing w:line="240" w:lineRule="auto"/>
      <w:rPr>
        <w:rFonts w:asciiTheme="majorHAnsi" w:hAnsiTheme="majorHAnsi"/>
        <w:color w:val="6A513C"/>
        <w:sz w:val="18"/>
      </w:rPr>
    </w:pPr>
    <w:r w:rsidRPr="00064C2F">
      <w:rPr>
        <w:rFonts w:asciiTheme="majorHAnsi" w:hAnsiTheme="majorHAnsi"/>
        <w:color w:val="6A513C"/>
        <w:sz w:val="18"/>
      </w:rPr>
      <w:t>Co-Active® Selling:</w:t>
    </w:r>
    <w:r>
      <w:rPr>
        <w:rFonts w:asciiTheme="majorHAnsi" w:hAnsiTheme="majorHAnsi"/>
        <w:color w:val="6A513C"/>
        <w:sz w:val="18"/>
      </w:rPr>
      <w:t xml:space="preserve"> </w:t>
    </w:r>
    <w:r w:rsidRPr="00064C2F">
      <w:rPr>
        <w:rFonts w:asciiTheme="majorHAnsi" w:hAnsiTheme="majorHAnsi"/>
        <w:color w:val="6A513C"/>
        <w:sz w:val="18"/>
      </w:rPr>
      <w:t>Version 1.00</w:t>
    </w:r>
    <w:r>
      <w:rPr>
        <w:rFonts w:asciiTheme="majorHAnsi" w:hAnsiTheme="majorHAnsi"/>
        <w:color w:val="6A513C"/>
        <w:sz w:val="18"/>
      </w:rPr>
      <w:tab/>
    </w:r>
    <w:r w:rsidRPr="00064C2F">
      <w:rPr>
        <w:rFonts w:asciiTheme="majorHAnsi" w:hAnsiTheme="majorHAnsi"/>
        <w:color w:val="6A513C"/>
        <w:sz w:val="18"/>
      </w:rPr>
      <w:t>Webinar Action Steps -</w:t>
    </w:r>
    <w:r w:rsidRPr="00064C2F">
      <w:rPr>
        <w:rFonts w:asciiTheme="majorHAnsi" w:hAnsiTheme="majorHAnsi"/>
        <w:color w:val="6A513C"/>
        <w:sz w:val="18"/>
      </w:rPr>
      <w:fldChar w:fldCharType="begin"/>
    </w:r>
    <w:r w:rsidRPr="00064C2F">
      <w:rPr>
        <w:rFonts w:asciiTheme="majorHAnsi" w:hAnsiTheme="majorHAnsi"/>
        <w:color w:val="6A513C"/>
        <w:sz w:val="18"/>
      </w:rPr>
      <w:instrText xml:space="preserve">PAGE  </w:instrText>
    </w:r>
    <w:r w:rsidRPr="00064C2F">
      <w:rPr>
        <w:rFonts w:asciiTheme="majorHAnsi" w:hAnsiTheme="majorHAnsi"/>
        <w:color w:val="6A513C"/>
        <w:sz w:val="18"/>
      </w:rPr>
      <w:fldChar w:fldCharType="separate"/>
    </w:r>
    <w:r>
      <w:rPr>
        <w:rFonts w:asciiTheme="majorHAnsi" w:hAnsiTheme="majorHAnsi"/>
        <w:noProof/>
        <w:color w:val="6A513C"/>
        <w:sz w:val="18"/>
      </w:rPr>
      <w:t>1</w:t>
    </w:r>
    <w:r w:rsidRPr="00064C2F">
      <w:rPr>
        <w:rFonts w:asciiTheme="majorHAnsi" w:hAnsiTheme="majorHAnsi"/>
        <w:color w:val="6A513C"/>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5AB" w:rsidRDefault="008B35AB">
      <w:r>
        <w:separator/>
      </w:r>
    </w:p>
  </w:footnote>
  <w:footnote w:type="continuationSeparator" w:id="0">
    <w:p w:rsidR="008B35AB" w:rsidRDefault="008B35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239A"/>
    <w:multiLevelType w:val="hybridMultilevel"/>
    <w:tmpl w:val="49908DCC"/>
    <w:lvl w:ilvl="0" w:tplc="835E3972">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FD5754"/>
    <w:multiLevelType w:val="hybridMultilevel"/>
    <w:tmpl w:val="0DC00238"/>
    <w:lvl w:ilvl="0" w:tplc="20604B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Lucida Grand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Lucida Grande"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Lucida Grande"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9A7C58"/>
    <w:multiLevelType w:val="hybridMultilevel"/>
    <w:tmpl w:val="FC5C003A"/>
    <w:lvl w:ilvl="0" w:tplc="B2365C8C">
      <w:numFmt w:val="bullet"/>
      <w:lvlText w:val="-"/>
      <w:lvlJc w:val="left"/>
      <w:pPr>
        <w:ind w:left="960" w:hanging="360"/>
      </w:pPr>
      <w:rPr>
        <w:rFonts w:ascii="Calibri" w:eastAsia="Times New Roman" w:hAnsi="Calibri" w:cs="Calibri" w:hint="default"/>
      </w:rPr>
    </w:lvl>
    <w:lvl w:ilvl="1" w:tplc="04070003" w:tentative="1">
      <w:start w:val="1"/>
      <w:numFmt w:val="bullet"/>
      <w:lvlText w:val="o"/>
      <w:lvlJc w:val="left"/>
      <w:pPr>
        <w:ind w:left="1680" w:hanging="360"/>
      </w:pPr>
      <w:rPr>
        <w:rFonts w:ascii="Courier New" w:hAnsi="Courier New" w:cs="Courier New" w:hint="default"/>
      </w:rPr>
    </w:lvl>
    <w:lvl w:ilvl="2" w:tplc="04070005" w:tentative="1">
      <w:start w:val="1"/>
      <w:numFmt w:val="bullet"/>
      <w:lvlText w:val=""/>
      <w:lvlJc w:val="left"/>
      <w:pPr>
        <w:ind w:left="2400" w:hanging="360"/>
      </w:pPr>
      <w:rPr>
        <w:rFonts w:ascii="Wingdings" w:hAnsi="Wingdings" w:hint="default"/>
      </w:rPr>
    </w:lvl>
    <w:lvl w:ilvl="3" w:tplc="04070001" w:tentative="1">
      <w:start w:val="1"/>
      <w:numFmt w:val="bullet"/>
      <w:lvlText w:val=""/>
      <w:lvlJc w:val="left"/>
      <w:pPr>
        <w:ind w:left="3120" w:hanging="360"/>
      </w:pPr>
      <w:rPr>
        <w:rFonts w:ascii="Symbol" w:hAnsi="Symbol" w:hint="default"/>
      </w:rPr>
    </w:lvl>
    <w:lvl w:ilvl="4" w:tplc="04070003" w:tentative="1">
      <w:start w:val="1"/>
      <w:numFmt w:val="bullet"/>
      <w:lvlText w:val="o"/>
      <w:lvlJc w:val="left"/>
      <w:pPr>
        <w:ind w:left="3840" w:hanging="360"/>
      </w:pPr>
      <w:rPr>
        <w:rFonts w:ascii="Courier New" w:hAnsi="Courier New" w:cs="Courier New" w:hint="default"/>
      </w:rPr>
    </w:lvl>
    <w:lvl w:ilvl="5" w:tplc="04070005" w:tentative="1">
      <w:start w:val="1"/>
      <w:numFmt w:val="bullet"/>
      <w:lvlText w:val=""/>
      <w:lvlJc w:val="left"/>
      <w:pPr>
        <w:ind w:left="4560" w:hanging="360"/>
      </w:pPr>
      <w:rPr>
        <w:rFonts w:ascii="Wingdings" w:hAnsi="Wingdings" w:hint="default"/>
      </w:rPr>
    </w:lvl>
    <w:lvl w:ilvl="6" w:tplc="04070001" w:tentative="1">
      <w:start w:val="1"/>
      <w:numFmt w:val="bullet"/>
      <w:lvlText w:val=""/>
      <w:lvlJc w:val="left"/>
      <w:pPr>
        <w:ind w:left="5280" w:hanging="360"/>
      </w:pPr>
      <w:rPr>
        <w:rFonts w:ascii="Symbol" w:hAnsi="Symbol" w:hint="default"/>
      </w:rPr>
    </w:lvl>
    <w:lvl w:ilvl="7" w:tplc="04070003" w:tentative="1">
      <w:start w:val="1"/>
      <w:numFmt w:val="bullet"/>
      <w:lvlText w:val="o"/>
      <w:lvlJc w:val="left"/>
      <w:pPr>
        <w:ind w:left="6000" w:hanging="360"/>
      </w:pPr>
      <w:rPr>
        <w:rFonts w:ascii="Courier New" w:hAnsi="Courier New" w:cs="Courier New" w:hint="default"/>
      </w:rPr>
    </w:lvl>
    <w:lvl w:ilvl="8" w:tplc="04070005" w:tentative="1">
      <w:start w:val="1"/>
      <w:numFmt w:val="bullet"/>
      <w:lvlText w:val=""/>
      <w:lvlJc w:val="left"/>
      <w:pPr>
        <w:ind w:left="6720" w:hanging="360"/>
      </w:pPr>
      <w:rPr>
        <w:rFonts w:ascii="Wingdings" w:hAnsi="Wingdings" w:hint="default"/>
      </w:rPr>
    </w:lvl>
  </w:abstractNum>
  <w:abstractNum w:abstractNumId="3">
    <w:nsid w:val="458F396D"/>
    <w:multiLevelType w:val="hybridMultilevel"/>
    <w:tmpl w:val="87CE88FC"/>
    <w:lvl w:ilvl="0" w:tplc="A776E194">
      <w:start w:val="1"/>
      <w:numFmt w:val="bullet"/>
      <w:lvlText w:val="&gt;"/>
      <w:lvlJc w:val="left"/>
      <w:pPr>
        <w:tabs>
          <w:tab w:val="num" w:pos="900"/>
        </w:tabs>
        <w:ind w:left="900" w:hanging="360"/>
      </w:pPr>
      <w:rPr>
        <w:rFonts w:ascii="Calibri (Theme Headings)" w:hAnsi="Calibri (Theme Headings)" w:hint="default"/>
        <w:b w:val="0"/>
        <w:i w:val="0"/>
        <w:color w:val="auto"/>
        <w:spacing w:val="0"/>
        <w:w w:val="100"/>
        <w:kern w:val="0"/>
        <w:position w:val="0"/>
        <w:sz w:val="24"/>
        <w:u w:val="none"/>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nsid w:val="4BB81A8C"/>
    <w:multiLevelType w:val="hybridMultilevel"/>
    <w:tmpl w:val="2214E5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Aria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Aria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Arial"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BE67089"/>
    <w:multiLevelType w:val="hybridMultilevel"/>
    <w:tmpl w:val="FE56D724"/>
    <w:lvl w:ilvl="0" w:tplc="F2AC672E">
      <w:start w:val="1"/>
      <w:numFmt w:val="bullet"/>
      <w:lvlText w:val=""/>
      <w:lvlJc w:val="left"/>
      <w:pPr>
        <w:ind w:left="1260" w:hanging="360"/>
      </w:pPr>
      <w:rPr>
        <w:rFonts w:asciiTheme="majorHAnsi" w:hAnsiTheme="majorHAnsi" w:hint="default"/>
        <w:color w:val="000000" w:themeColor="text1"/>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681025"/>
    <w:multiLevelType w:val="hybridMultilevel"/>
    <w:tmpl w:val="9E4C55A6"/>
    <w:lvl w:ilvl="0" w:tplc="56F0CC0A">
      <w:start w:val="1"/>
      <w:numFmt w:val="decimal"/>
      <w:lvlText w:val="%1"/>
      <w:lvlJc w:val="left"/>
      <w:pPr>
        <w:tabs>
          <w:tab w:val="num" w:pos="1941"/>
        </w:tabs>
        <w:ind w:left="1941" w:hanging="360"/>
      </w:pPr>
      <w:rPr>
        <w:rFonts w:hint="default"/>
        <w:w w:val="100"/>
      </w:rPr>
    </w:lvl>
    <w:lvl w:ilvl="1" w:tplc="00190409" w:tentative="1">
      <w:start w:val="1"/>
      <w:numFmt w:val="lowerLetter"/>
      <w:lvlText w:val="%2."/>
      <w:lvlJc w:val="left"/>
      <w:pPr>
        <w:tabs>
          <w:tab w:val="num" w:pos="2661"/>
        </w:tabs>
        <w:ind w:left="2661" w:hanging="360"/>
      </w:pPr>
    </w:lvl>
    <w:lvl w:ilvl="2" w:tplc="001B0409" w:tentative="1">
      <w:start w:val="1"/>
      <w:numFmt w:val="lowerRoman"/>
      <w:lvlText w:val="%3."/>
      <w:lvlJc w:val="right"/>
      <w:pPr>
        <w:tabs>
          <w:tab w:val="num" w:pos="3381"/>
        </w:tabs>
        <w:ind w:left="3381" w:hanging="180"/>
      </w:pPr>
    </w:lvl>
    <w:lvl w:ilvl="3" w:tplc="000F0409" w:tentative="1">
      <w:start w:val="1"/>
      <w:numFmt w:val="decimal"/>
      <w:lvlText w:val="%4."/>
      <w:lvlJc w:val="left"/>
      <w:pPr>
        <w:tabs>
          <w:tab w:val="num" w:pos="4101"/>
        </w:tabs>
        <w:ind w:left="4101" w:hanging="360"/>
      </w:pPr>
    </w:lvl>
    <w:lvl w:ilvl="4" w:tplc="00190409" w:tentative="1">
      <w:start w:val="1"/>
      <w:numFmt w:val="lowerLetter"/>
      <w:lvlText w:val="%5."/>
      <w:lvlJc w:val="left"/>
      <w:pPr>
        <w:tabs>
          <w:tab w:val="num" w:pos="4821"/>
        </w:tabs>
        <w:ind w:left="4821" w:hanging="360"/>
      </w:pPr>
    </w:lvl>
    <w:lvl w:ilvl="5" w:tplc="001B0409" w:tentative="1">
      <w:start w:val="1"/>
      <w:numFmt w:val="lowerRoman"/>
      <w:lvlText w:val="%6."/>
      <w:lvlJc w:val="right"/>
      <w:pPr>
        <w:tabs>
          <w:tab w:val="num" w:pos="5541"/>
        </w:tabs>
        <w:ind w:left="5541" w:hanging="180"/>
      </w:pPr>
    </w:lvl>
    <w:lvl w:ilvl="6" w:tplc="000F0409" w:tentative="1">
      <w:start w:val="1"/>
      <w:numFmt w:val="decimal"/>
      <w:lvlText w:val="%7."/>
      <w:lvlJc w:val="left"/>
      <w:pPr>
        <w:tabs>
          <w:tab w:val="num" w:pos="6261"/>
        </w:tabs>
        <w:ind w:left="6261" w:hanging="360"/>
      </w:pPr>
    </w:lvl>
    <w:lvl w:ilvl="7" w:tplc="00190409" w:tentative="1">
      <w:start w:val="1"/>
      <w:numFmt w:val="lowerLetter"/>
      <w:lvlText w:val="%8."/>
      <w:lvlJc w:val="left"/>
      <w:pPr>
        <w:tabs>
          <w:tab w:val="num" w:pos="6981"/>
        </w:tabs>
        <w:ind w:left="6981" w:hanging="360"/>
      </w:pPr>
    </w:lvl>
    <w:lvl w:ilvl="8" w:tplc="001B0409" w:tentative="1">
      <w:start w:val="1"/>
      <w:numFmt w:val="lowerRoman"/>
      <w:lvlText w:val="%9."/>
      <w:lvlJc w:val="right"/>
      <w:pPr>
        <w:tabs>
          <w:tab w:val="num" w:pos="7701"/>
        </w:tabs>
        <w:ind w:left="7701" w:hanging="180"/>
      </w:pPr>
    </w:lvl>
  </w:abstractNum>
  <w:abstractNum w:abstractNumId="7">
    <w:nsid w:val="755347AD"/>
    <w:multiLevelType w:val="hybridMultilevel"/>
    <w:tmpl w:val="9B1625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Symbol"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Symbol"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noPunctuationKerning/>
  <w:characterSpacingControl w:val="doNotCompress"/>
  <w:hdrShapeDefaults>
    <o:shapedefaults v:ext="edit" spidmax="2049">
      <o:colormru v:ext="edit" colors="#6a9bb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330"/>
    <w:rsid w:val="00041796"/>
    <w:rsid w:val="0004608C"/>
    <w:rsid w:val="00064C2F"/>
    <w:rsid w:val="00081896"/>
    <w:rsid w:val="00096F93"/>
    <w:rsid w:val="000F2C3C"/>
    <w:rsid w:val="0010354F"/>
    <w:rsid w:val="001109C3"/>
    <w:rsid w:val="0016649B"/>
    <w:rsid w:val="00167C79"/>
    <w:rsid w:val="001904F1"/>
    <w:rsid w:val="001D4E90"/>
    <w:rsid w:val="001E0A40"/>
    <w:rsid w:val="00210416"/>
    <w:rsid w:val="00212BB5"/>
    <w:rsid w:val="002246B3"/>
    <w:rsid w:val="002B1710"/>
    <w:rsid w:val="002F5D3F"/>
    <w:rsid w:val="00363E72"/>
    <w:rsid w:val="00392756"/>
    <w:rsid w:val="003C7B07"/>
    <w:rsid w:val="00402A8D"/>
    <w:rsid w:val="004145FF"/>
    <w:rsid w:val="00423B1B"/>
    <w:rsid w:val="00477F88"/>
    <w:rsid w:val="004E4658"/>
    <w:rsid w:val="0050779F"/>
    <w:rsid w:val="005430B0"/>
    <w:rsid w:val="00562622"/>
    <w:rsid w:val="00587C07"/>
    <w:rsid w:val="005A61C7"/>
    <w:rsid w:val="005B71C8"/>
    <w:rsid w:val="005E1805"/>
    <w:rsid w:val="006168E8"/>
    <w:rsid w:val="00625D93"/>
    <w:rsid w:val="006266C0"/>
    <w:rsid w:val="0064315B"/>
    <w:rsid w:val="006864E1"/>
    <w:rsid w:val="006B4CB8"/>
    <w:rsid w:val="00715249"/>
    <w:rsid w:val="00776AEA"/>
    <w:rsid w:val="007849BC"/>
    <w:rsid w:val="00797C6D"/>
    <w:rsid w:val="007D0065"/>
    <w:rsid w:val="007D18FE"/>
    <w:rsid w:val="007E750E"/>
    <w:rsid w:val="0085735D"/>
    <w:rsid w:val="0087796C"/>
    <w:rsid w:val="008B35AB"/>
    <w:rsid w:val="00940E6A"/>
    <w:rsid w:val="00944603"/>
    <w:rsid w:val="0099094C"/>
    <w:rsid w:val="009C78D0"/>
    <w:rsid w:val="00A17733"/>
    <w:rsid w:val="00A37FB8"/>
    <w:rsid w:val="00A424AC"/>
    <w:rsid w:val="00A602AF"/>
    <w:rsid w:val="00A60807"/>
    <w:rsid w:val="00AB5995"/>
    <w:rsid w:val="00AE55CE"/>
    <w:rsid w:val="00B22C48"/>
    <w:rsid w:val="00B30824"/>
    <w:rsid w:val="00B41330"/>
    <w:rsid w:val="00B53288"/>
    <w:rsid w:val="00B642CF"/>
    <w:rsid w:val="00B97CF2"/>
    <w:rsid w:val="00BF26E7"/>
    <w:rsid w:val="00C24B0D"/>
    <w:rsid w:val="00C677E2"/>
    <w:rsid w:val="00C71D28"/>
    <w:rsid w:val="00CE11CC"/>
    <w:rsid w:val="00E34DCA"/>
    <w:rsid w:val="00E7350D"/>
    <w:rsid w:val="00E92E89"/>
    <w:rsid w:val="00EB5A10"/>
    <w:rsid w:val="00ED5226"/>
    <w:rsid w:val="00F51D94"/>
    <w:rsid w:val="00F8368F"/>
    <w:rsid w:val="00F90A5E"/>
    <w:rsid w:val="00FB7F45"/>
    <w:rsid w:val="00FC43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a9bb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rFonts w:ascii="Times" w:hAnsi="Times"/>
      <w:b/>
      <w:bCs/>
      <w:sz w:val="24"/>
      <w:szCs w:val="24"/>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2A86"/>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02A86"/>
    <w:pPr>
      <w:tabs>
        <w:tab w:val="center" w:pos="4320"/>
        <w:tab w:val="right" w:pos="8640"/>
      </w:tabs>
    </w:pPr>
  </w:style>
  <w:style w:type="character" w:customStyle="1" w:styleId="FooterChar">
    <w:name w:val="Footer Char"/>
    <w:basedOn w:val="DefaultParagraphFont"/>
    <w:link w:val="Footer"/>
    <w:uiPriority w:val="99"/>
    <w:rsid w:val="00196A40"/>
    <w:rPr>
      <w:rFonts w:ascii="Times" w:hAnsi="Times"/>
      <w:sz w:val="24"/>
    </w:rPr>
  </w:style>
  <w:style w:type="character" w:styleId="PageNumber">
    <w:name w:val="page number"/>
    <w:basedOn w:val="DefaultParagraphFont"/>
    <w:uiPriority w:val="99"/>
    <w:rsid w:val="00702A86"/>
  </w:style>
  <w:style w:type="table" w:styleId="TableGrid">
    <w:name w:val="Table Grid"/>
    <w:basedOn w:val="TableNormal"/>
    <w:rsid w:val="004719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96A40"/>
    <w:pPr>
      <w:tabs>
        <w:tab w:val="center" w:pos="4320"/>
        <w:tab w:val="right" w:pos="8640"/>
      </w:tabs>
    </w:pPr>
  </w:style>
  <w:style w:type="character" w:customStyle="1" w:styleId="HeaderChar">
    <w:name w:val="Header Char"/>
    <w:basedOn w:val="DefaultParagraphFont"/>
    <w:link w:val="Header"/>
    <w:rsid w:val="00196A40"/>
    <w:rPr>
      <w:rFonts w:ascii="Times" w:hAnsi="Times"/>
      <w:sz w:val="24"/>
    </w:rPr>
  </w:style>
  <w:style w:type="character" w:styleId="Hyperlink">
    <w:name w:val="Hyperlink"/>
    <w:basedOn w:val="DefaultParagraphFont"/>
    <w:uiPriority w:val="99"/>
    <w:unhideWhenUsed/>
    <w:rsid w:val="00530470"/>
    <w:rPr>
      <w:color w:val="0000FF"/>
      <w:u w:val="single"/>
    </w:rPr>
  </w:style>
  <w:style w:type="paragraph" w:styleId="ListParagraph">
    <w:name w:val="List Paragraph"/>
    <w:basedOn w:val="Normal"/>
    <w:uiPriority w:val="34"/>
    <w:qFormat/>
    <w:rsid w:val="00530470"/>
    <w:pPr>
      <w:spacing w:after="200" w:line="276" w:lineRule="auto"/>
      <w:ind w:left="720"/>
      <w:contextualSpacing/>
    </w:pPr>
    <w:rPr>
      <w:rFonts w:ascii="Cambria" w:eastAsia="Cambria" w:hAnsi="Cambria"/>
      <w:sz w:val="22"/>
      <w:szCs w:val="22"/>
    </w:rPr>
  </w:style>
  <w:style w:type="character" w:styleId="CommentReference">
    <w:name w:val="annotation reference"/>
    <w:basedOn w:val="DefaultParagraphFont"/>
    <w:rsid w:val="008D1A60"/>
    <w:rPr>
      <w:sz w:val="18"/>
      <w:szCs w:val="18"/>
    </w:rPr>
  </w:style>
  <w:style w:type="paragraph" w:styleId="CommentText">
    <w:name w:val="annotation text"/>
    <w:basedOn w:val="Normal"/>
    <w:link w:val="CommentTextChar"/>
    <w:rsid w:val="008D1A60"/>
  </w:style>
  <w:style w:type="character" w:customStyle="1" w:styleId="CommentTextChar">
    <w:name w:val="Comment Text Char"/>
    <w:basedOn w:val="DefaultParagraphFont"/>
    <w:link w:val="CommentText"/>
    <w:rsid w:val="008D1A60"/>
    <w:rPr>
      <w:rFonts w:ascii="Times" w:hAnsi="Times"/>
      <w:sz w:val="24"/>
      <w:szCs w:val="24"/>
    </w:rPr>
  </w:style>
  <w:style w:type="paragraph" w:styleId="CommentSubject">
    <w:name w:val="annotation subject"/>
    <w:basedOn w:val="CommentText"/>
    <w:next w:val="CommentText"/>
    <w:link w:val="CommentSubjectChar"/>
    <w:rsid w:val="008D1A60"/>
    <w:rPr>
      <w:b/>
      <w:bCs/>
      <w:sz w:val="20"/>
      <w:szCs w:val="20"/>
    </w:rPr>
  </w:style>
  <w:style w:type="character" w:customStyle="1" w:styleId="CommentSubjectChar">
    <w:name w:val="Comment Subject Char"/>
    <w:basedOn w:val="CommentTextChar"/>
    <w:link w:val="CommentSubject"/>
    <w:rsid w:val="008D1A60"/>
    <w:rPr>
      <w:rFonts w:ascii="Times" w:hAnsi="Times"/>
      <w:b/>
      <w:bCs/>
      <w:sz w:val="24"/>
      <w:szCs w:val="24"/>
    </w:rPr>
  </w:style>
  <w:style w:type="paragraph" w:styleId="BalloonText">
    <w:name w:val="Balloon Text"/>
    <w:basedOn w:val="Normal"/>
    <w:link w:val="BalloonTextChar"/>
    <w:rsid w:val="008D1A60"/>
    <w:rPr>
      <w:rFonts w:ascii="Lucida Grande" w:hAnsi="Lucida Grande"/>
      <w:sz w:val="18"/>
      <w:szCs w:val="18"/>
    </w:rPr>
  </w:style>
  <w:style w:type="character" w:customStyle="1" w:styleId="BalloonTextChar">
    <w:name w:val="Balloon Text Char"/>
    <w:basedOn w:val="DefaultParagraphFont"/>
    <w:link w:val="BalloonText"/>
    <w:rsid w:val="008D1A60"/>
    <w:rPr>
      <w:rFonts w:ascii="Lucida Grande" w:hAnsi="Lucida Grande"/>
      <w:sz w:val="18"/>
      <w:szCs w:val="18"/>
    </w:rPr>
  </w:style>
  <w:style w:type="paragraph" w:styleId="DocumentMap">
    <w:name w:val="Document Map"/>
    <w:basedOn w:val="Normal"/>
    <w:link w:val="DocumentMapChar"/>
    <w:rsid w:val="00C71D28"/>
    <w:pPr>
      <w:shd w:val="clear" w:color="auto" w:fill="C6D5EC"/>
    </w:pPr>
    <w:rPr>
      <w:rFonts w:ascii="Lucida Grande" w:hAnsi="Lucida Grande"/>
    </w:rPr>
  </w:style>
  <w:style w:type="character" w:customStyle="1" w:styleId="DocumentMapChar">
    <w:name w:val="Document Map Char"/>
    <w:basedOn w:val="DefaultParagraphFont"/>
    <w:link w:val="DocumentMap"/>
    <w:rsid w:val="00C71D28"/>
    <w:rPr>
      <w:rFonts w:ascii="Lucida Grande" w:hAnsi="Lucida Grande"/>
      <w:shd w:val="clear" w:color="auto" w:fill="C6D5EC"/>
    </w:rPr>
  </w:style>
  <w:style w:type="character" w:styleId="FollowedHyperlink">
    <w:name w:val="FollowedHyperlink"/>
    <w:basedOn w:val="DefaultParagraphFont"/>
    <w:uiPriority w:val="99"/>
    <w:rsid w:val="00C71D28"/>
    <w:rPr>
      <w:color w:val="4600A5"/>
      <w:u w:val="single"/>
    </w:rPr>
  </w:style>
  <w:style w:type="paragraph" w:customStyle="1" w:styleId="xl65">
    <w:name w:val="xl65"/>
    <w:basedOn w:val="Normal"/>
    <w:rsid w:val="00C71D28"/>
    <w:pPr>
      <w:spacing w:beforeLines="1" w:afterLines="1"/>
      <w:textAlignment w:val="top"/>
    </w:pPr>
    <w:rPr>
      <w:sz w:val="20"/>
      <w:szCs w:val="20"/>
    </w:rPr>
  </w:style>
  <w:style w:type="paragraph" w:customStyle="1" w:styleId="BasicParagraph">
    <w:name w:val="[Basic Paragraph]"/>
    <w:basedOn w:val="NoParagraphStyle"/>
    <w:uiPriority w:val="99"/>
    <w:rsid w:val="00064C2F"/>
  </w:style>
  <w:style w:type="paragraph" w:customStyle="1" w:styleId="NoParagraphStyle">
    <w:name w:val="[No Paragraph Style]"/>
    <w:rsid w:val="00064C2F"/>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line">
    <w:name w:val="Headline"/>
    <w:basedOn w:val="NoParagraphStyle"/>
    <w:uiPriority w:val="99"/>
    <w:rsid w:val="00064C2F"/>
    <w:pPr>
      <w:suppressAutoHyphens/>
    </w:pPr>
    <w:rPr>
      <w:rFonts w:ascii="District-Light" w:hAnsi="District-Light" w:cs="District-Light"/>
      <w:caps/>
      <w:color w:val="FFFFFF"/>
      <w:spacing w:val="3"/>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hecoaches.com/coactiveselling/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thecoaches.com/coactiveselling/index.html" TargetMode="External"/><Relationship Id="rId4" Type="http://schemas.openxmlformats.org/officeDocument/2006/relationships/settings" Target="settings.xml"/><Relationship Id="rId9" Type="http://schemas.openxmlformats.org/officeDocument/2006/relationships/hyperlink" Target="http://www.thecoaches.com/coactiveselling/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5149</Words>
  <Characters>32439</Characters>
  <Application>Microsoft Office Word</Application>
  <DocSecurity>0</DocSecurity>
  <Lines>270</Lines>
  <Paragraphs>75</Paragraphs>
  <ScaleCrop>false</ScaleCrop>
  <HeadingPairs>
    <vt:vector size="2" baseType="variant">
      <vt:variant>
        <vt:lpstr>Title</vt:lpstr>
      </vt:variant>
      <vt:variant>
        <vt:i4>1</vt:i4>
      </vt:variant>
    </vt:vector>
  </HeadingPairs>
  <TitlesOfParts>
    <vt:vector size="1" baseType="lpstr">
      <vt:lpstr>Client Roster</vt:lpstr>
    </vt:vector>
  </TitlesOfParts>
  <Company>The Coaches Training Institute</Company>
  <LinksUpToDate>false</LinksUpToDate>
  <CharactersWithSpaces>37513</CharactersWithSpaces>
  <SharedDoc>false</SharedDoc>
  <HLinks>
    <vt:vector size="12" baseType="variant">
      <vt:variant>
        <vt:i4>5046384</vt:i4>
      </vt:variant>
      <vt:variant>
        <vt:i4>0</vt:i4>
      </vt:variant>
      <vt:variant>
        <vt:i4>0</vt:i4>
      </vt:variant>
      <vt:variant>
        <vt:i4>5</vt:i4>
      </vt:variant>
      <vt:variant>
        <vt:lpwstr>mailto:barb@thecoaches.com</vt:lpwstr>
      </vt:variant>
      <vt:variant>
        <vt:lpwstr/>
      </vt:variant>
      <vt:variant>
        <vt:i4>7667816</vt:i4>
      </vt:variant>
      <vt:variant>
        <vt:i4>-1</vt:i4>
      </vt:variant>
      <vt:variant>
        <vt:i4>1034</vt:i4>
      </vt:variant>
      <vt:variant>
        <vt:i4>1</vt:i4>
      </vt:variant>
      <vt:variant>
        <vt:lpwstr>Certified Coach Change Form-01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Roster</dc:title>
  <dc:creator>Preferred Customer</dc:creator>
  <cp:lastModifiedBy>D031382</cp:lastModifiedBy>
  <cp:revision>6</cp:revision>
  <dcterms:created xsi:type="dcterms:W3CDTF">2012-03-14T19:11:00Z</dcterms:created>
  <dcterms:modified xsi:type="dcterms:W3CDTF">2012-03-20T20:17:00Z</dcterms:modified>
</cp:coreProperties>
</file>